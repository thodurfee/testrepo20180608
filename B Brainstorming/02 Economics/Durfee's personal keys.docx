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DC650" w14:textId="092E0372" w:rsidR="00855982" w:rsidRDefault="0042646D" w:rsidP="00925D61">
      <w:pPr>
        <w:pStyle w:val="Title"/>
        <w:spacing w:after="240" w:line="360" w:lineRule="auto"/>
        <w:jc w:val="center"/>
        <w:rPr>
          <w:rFonts w:ascii="Georgia" w:hAnsi="Georgia"/>
        </w:rPr>
      </w:pPr>
      <w:del w:id="0" w:author="Thomas Durfee" w:date="2017-10-21T16:42:00Z">
        <w:r w:rsidDel="008016E3">
          <w:rPr>
            <w:rFonts w:ascii="Georgia" w:hAnsi="Georgia"/>
          </w:rPr>
          <w:delText xml:space="preserve">Class: </w:delText>
        </w:r>
        <w:r w:rsidR="009C6B0C" w:rsidRPr="009C6B0C" w:rsidDel="008016E3">
          <w:rPr>
            <w:rFonts w:ascii="Georgia" w:hAnsi="Georgia"/>
          </w:rPr>
          <w:delText>"</w:delText>
        </w:r>
        <w:r w:rsidDel="008016E3">
          <w:rPr>
            <w:rFonts w:ascii="Georgia" w:hAnsi="Georgia"/>
          </w:rPr>
          <w:delText>Title</w:delText>
        </w:r>
        <w:r w:rsidR="009C6B0C" w:rsidRPr="009C6B0C" w:rsidDel="008016E3">
          <w:rPr>
            <w:rFonts w:ascii="Georgia" w:hAnsi="Georgia"/>
          </w:rPr>
          <w:delText>"</w:delText>
        </w:r>
      </w:del>
      <w:ins w:id="1" w:author="Thomas Durfee" w:date="2017-10-21T16:42:00Z">
        <w:r w:rsidR="008016E3">
          <w:rPr>
            <w:rFonts w:ascii="Georgia" w:hAnsi="Georgia"/>
          </w:rPr>
          <w:t>Durfee’s Notes on Writing</w:t>
        </w:r>
      </w:ins>
    </w:p>
    <w:p w14:paraId="1E1DBF49" w14:textId="0A70EAE1" w:rsidR="009C6B0C" w:rsidRPr="009C6B0C" w:rsidRDefault="0042646D" w:rsidP="00925D61">
      <w:pPr>
        <w:jc w:val="center"/>
      </w:pPr>
      <w:r>
        <w:t>date</w:t>
      </w:r>
    </w:p>
    <w:p w14:paraId="69861816" w14:textId="77777777" w:rsidR="00972314" w:rsidRPr="009C6B0C" w:rsidRDefault="00972314" w:rsidP="00972314">
      <w:pPr>
        <w:pStyle w:val="Heading1"/>
        <w:spacing w:after="240" w:line="360" w:lineRule="auto"/>
        <w:rPr>
          <w:b/>
        </w:rPr>
      </w:pPr>
      <w:r>
        <w:rPr>
          <w:b/>
        </w:rPr>
        <w:t>Review / context</w:t>
      </w:r>
    </w:p>
    <w:p w14:paraId="5856FC2D" w14:textId="55B6156F" w:rsidR="00972314" w:rsidRDefault="00C42472" w:rsidP="00972314">
      <w:pPr>
        <w:spacing w:line="360" w:lineRule="auto"/>
        <w:rPr>
          <w:ins w:id="2" w:author="Thomas J Durfee" w:date="2017-06-13T12:49:00Z"/>
          <w:rFonts w:ascii="Georgia" w:eastAsia="Times New Roman" w:hAnsi="Georgia" w:cs="Arial"/>
          <w:color w:val="222222"/>
          <w:sz w:val="24"/>
          <w:szCs w:val="19"/>
          <w:lang w:eastAsia="en-US"/>
        </w:rPr>
      </w:pPr>
      <w:r>
        <w:rPr>
          <w:rFonts w:ascii="Georgia" w:eastAsia="Times New Roman" w:hAnsi="Georgia" w:cs="Arial"/>
          <w:color w:val="222222"/>
          <w:sz w:val="24"/>
          <w:szCs w:val="19"/>
          <w:lang w:eastAsia="en-US"/>
        </w:rPr>
        <w:t xml:space="preserve">Below is </w:t>
      </w:r>
      <w:ins w:id="3" w:author="Thomas Durfee" w:date="2017-10-21T16:42:00Z">
        <w:r w:rsidR="008016E3">
          <w:rPr>
            <w:rFonts w:ascii="Georgia" w:eastAsia="Times New Roman" w:hAnsi="Georgia" w:cs="Arial"/>
            <w:color w:val="222222"/>
            <w:sz w:val="24"/>
            <w:szCs w:val="19"/>
            <w:lang w:eastAsia="en-US"/>
          </w:rPr>
          <w:t>my own synthesis of how to write</w:t>
        </w:r>
      </w:ins>
      <w:del w:id="4" w:author="Thomas Durfee" w:date="2017-10-21T16:42:00Z">
        <w:r w:rsidDel="008016E3">
          <w:rPr>
            <w:rFonts w:ascii="Georgia" w:eastAsia="Times New Roman" w:hAnsi="Georgia" w:cs="Arial"/>
            <w:color w:val="222222"/>
            <w:sz w:val="24"/>
            <w:szCs w:val="19"/>
            <w:lang w:eastAsia="en-US"/>
          </w:rPr>
          <w:delText xml:space="preserve">a template for discussion policy analysis in terms of </w:delText>
        </w:r>
        <w:r w:rsidR="00570107" w:rsidDel="008016E3">
          <w:rPr>
            <w:rFonts w:ascii="Georgia" w:eastAsia="Times New Roman" w:hAnsi="Georgia" w:cs="Arial"/>
            <w:color w:val="222222"/>
            <w:sz w:val="24"/>
            <w:szCs w:val="19"/>
            <w:lang w:eastAsia="en-US"/>
          </w:rPr>
          <w:delText>xxx. This is taken from the methodology class of Morris Kleiner</w:delText>
        </w:r>
      </w:del>
    </w:p>
    <w:p w14:paraId="4BE5444C" w14:textId="77777777" w:rsidR="00570107" w:rsidRPr="008D776C" w:rsidRDefault="00570107" w:rsidP="00972314">
      <w:pPr>
        <w:spacing w:line="360" w:lineRule="auto"/>
        <w:rPr>
          <w:rFonts w:ascii="Georgia" w:eastAsia="Times New Roman" w:hAnsi="Georgia" w:cs="Arial"/>
          <w:color w:val="222222"/>
          <w:sz w:val="24"/>
          <w:szCs w:val="19"/>
          <w:lang w:eastAsia="en-US"/>
        </w:rPr>
      </w:pPr>
    </w:p>
    <w:p w14:paraId="1C153D24" w14:textId="6F800447" w:rsidR="00972314" w:rsidRPr="009C6B0C" w:rsidRDefault="00972314" w:rsidP="00972314">
      <w:pPr>
        <w:pStyle w:val="Heading1"/>
        <w:spacing w:after="240" w:line="360" w:lineRule="auto"/>
        <w:rPr>
          <w:b/>
        </w:rPr>
      </w:pPr>
      <w:r>
        <w:rPr>
          <w:b/>
        </w:rPr>
        <w:t>Subject 1</w:t>
      </w:r>
      <w:r w:rsidR="00C42472">
        <w:rPr>
          <w:b/>
        </w:rPr>
        <w:t xml:space="preserve">: </w:t>
      </w:r>
      <w:r w:rsidR="00570107">
        <w:rPr>
          <w:b/>
        </w:rPr>
        <w:t>Introduction</w:t>
      </w:r>
    </w:p>
    <w:p w14:paraId="75D74C0A" w14:textId="4D879AFC" w:rsidR="00972314" w:rsidRDefault="00972314" w:rsidP="00972314">
      <w:pPr>
        <w:spacing w:line="360" w:lineRule="auto"/>
        <w:rPr>
          <w:ins w:id="5" w:author="Thomas Durfee" w:date="2017-10-21T16:43:00Z"/>
          <w:rFonts w:ascii="Georgia" w:eastAsia="Times New Roman" w:hAnsi="Georgia" w:cs="Arial"/>
          <w:color w:val="222222"/>
          <w:sz w:val="24"/>
          <w:szCs w:val="19"/>
          <w:lang w:eastAsia="en-US"/>
        </w:rPr>
      </w:pPr>
      <w:del w:id="6" w:author="Thomas Durfee" w:date="2017-10-21T16:43:00Z">
        <w:r w:rsidRPr="008D776C" w:rsidDel="008016E3">
          <w:rPr>
            <w:rFonts w:ascii="Georgia" w:eastAsia="Times New Roman" w:hAnsi="Georgia" w:cs="Arial"/>
            <w:color w:val="222222"/>
            <w:sz w:val="24"/>
            <w:szCs w:val="19"/>
            <w:lang w:eastAsia="en-US"/>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ins w:id="7" w:author="Thomas Durfee" w:date="2017-10-21T16:43:00Z">
        <w:r w:rsidR="008016E3">
          <w:rPr>
            <w:rFonts w:ascii="Georgia" w:eastAsia="Times New Roman" w:hAnsi="Georgia" w:cs="Arial"/>
            <w:color w:val="222222"/>
            <w:sz w:val="24"/>
            <w:szCs w:val="19"/>
            <w:lang w:eastAsia="en-US"/>
          </w:rPr>
          <w:t>Can I fit my discussion into a single sentence?</w:t>
        </w:r>
      </w:ins>
    </w:p>
    <w:p w14:paraId="66519A19" w14:textId="082AEB6E" w:rsidR="008016E3" w:rsidRDefault="008016E3" w:rsidP="00972314">
      <w:pPr>
        <w:spacing w:line="360" w:lineRule="auto"/>
        <w:rPr>
          <w:ins w:id="8" w:author="Thomas Durfee" w:date="2017-10-21T16:43:00Z"/>
          <w:rFonts w:ascii="Georgia" w:eastAsia="Times New Roman" w:hAnsi="Georgia" w:cs="Arial"/>
          <w:color w:val="222222"/>
          <w:sz w:val="24"/>
          <w:szCs w:val="19"/>
          <w:lang w:eastAsia="en-US"/>
        </w:rPr>
      </w:pPr>
      <w:ins w:id="9" w:author="Thomas Durfee" w:date="2017-10-21T16:43:00Z">
        <w:r>
          <w:rPr>
            <w:rFonts w:ascii="Georgia" w:eastAsia="Times New Roman" w:hAnsi="Georgia" w:cs="Arial"/>
            <w:color w:val="222222"/>
            <w:sz w:val="24"/>
            <w:szCs w:val="19"/>
            <w:lang w:eastAsia="en-US"/>
          </w:rPr>
          <w:t>If I move around my sentences, can I get the same idea across in fewer words?</w:t>
        </w:r>
      </w:ins>
    </w:p>
    <w:p w14:paraId="509597AA" w14:textId="4C64C968" w:rsidR="008016E3" w:rsidRDefault="008016E3" w:rsidP="00972314">
      <w:pPr>
        <w:spacing w:line="360" w:lineRule="auto"/>
        <w:rPr>
          <w:ins w:id="10" w:author="Thomas Durfee" w:date="2017-10-21T16:44:00Z"/>
          <w:rFonts w:ascii="Georgia" w:eastAsia="Times New Roman" w:hAnsi="Georgia" w:cs="Arial"/>
          <w:color w:val="222222"/>
          <w:sz w:val="24"/>
          <w:szCs w:val="19"/>
          <w:lang w:eastAsia="en-US"/>
        </w:rPr>
      </w:pPr>
      <w:ins w:id="11" w:author="Thomas Durfee" w:date="2017-10-21T16:44:00Z">
        <w:r>
          <w:rPr>
            <w:rFonts w:ascii="Georgia" w:eastAsia="Times New Roman" w:hAnsi="Georgia" w:cs="Arial"/>
            <w:color w:val="222222"/>
            <w:sz w:val="24"/>
            <w:szCs w:val="19"/>
            <w:lang w:eastAsia="en-US"/>
          </w:rPr>
          <w:t>Who would be furious if I forgot to cite them?</w:t>
        </w:r>
      </w:ins>
    </w:p>
    <w:p w14:paraId="518F8601" w14:textId="77777777" w:rsidR="008016E3" w:rsidRDefault="008016E3" w:rsidP="00972314">
      <w:pPr>
        <w:spacing w:line="360" w:lineRule="auto"/>
        <w:rPr>
          <w:rFonts w:ascii="Georgia" w:eastAsia="Times New Roman" w:hAnsi="Georgia" w:cs="Arial"/>
          <w:color w:val="222222"/>
          <w:sz w:val="24"/>
          <w:szCs w:val="19"/>
          <w:lang w:eastAsia="en-US"/>
        </w:rPr>
      </w:pPr>
    </w:p>
    <w:p w14:paraId="06CC05DA" w14:textId="1D8C0295" w:rsidR="00076E5F" w:rsidRPr="008D776C" w:rsidRDefault="00076E5F" w:rsidP="00972314">
      <w:pPr>
        <w:spacing w:line="360" w:lineRule="auto"/>
        <w:rPr>
          <w:rFonts w:ascii="Georgia" w:eastAsia="Times New Roman" w:hAnsi="Georgia" w:cs="Arial"/>
          <w:color w:val="222222"/>
          <w:sz w:val="24"/>
          <w:szCs w:val="19"/>
          <w:lang w:eastAsia="en-US"/>
        </w:rPr>
      </w:pPr>
    </w:p>
    <w:p w14:paraId="55A00D0E" w14:textId="788E527F" w:rsidR="009C6B0C" w:rsidRPr="009C6B0C" w:rsidRDefault="00972314" w:rsidP="009C6B0C">
      <w:pPr>
        <w:pStyle w:val="Heading1"/>
        <w:spacing w:after="240" w:line="360" w:lineRule="auto"/>
        <w:rPr>
          <w:b/>
        </w:rPr>
      </w:pPr>
      <w:r>
        <w:rPr>
          <w:b/>
        </w:rPr>
        <w:t>Subject 2</w:t>
      </w:r>
      <w:r w:rsidR="00C42472">
        <w:rPr>
          <w:b/>
        </w:rPr>
        <w:t xml:space="preserve">: </w:t>
      </w:r>
      <w:del w:id="12" w:author="Thomas Durfee" w:date="2017-10-21T16:45:00Z">
        <w:r w:rsidR="00570107" w:rsidDel="008016E3">
          <w:rPr>
            <w:b/>
          </w:rPr>
          <w:delText>Background of the problem</w:delText>
        </w:r>
      </w:del>
      <w:ins w:id="13" w:author="Thomas Durfee" w:date="2017-10-21T16:45:00Z">
        <w:r w:rsidR="008016E3">
          <w:rPr>
            <w:b/>
          </w:rPr>
          <w:t>Data</w:t>
        </w:r>
      </w:ins>
    </w:p>
    <w:p w14:paraId="1D82BA95" w14:textId="3CF8D394" w:rsidR="00A26C14" w:rsidRPr="008016E3" w:rsidRDefault="008D776C" w:rsidP="008016E3">
      <w:pPr>
        <w:pStyle w:val="ListParagraph"/>
        <w:numPr>
          <w:ilvl w:val="0"/>
          <w:numId w:val="35"/>
        </w:numPr>
        <w:spacing w:line="360" w:lineRule="auto"/>
        <w:rPr>
          <w:ins w:id="14" w:author="Thomas Durfee" w:date="2017-10-21T16:45:00Z"/>
          <w:rFonts w:ascii="Georgia" w:hAnsi="Georgia"/>
          <w:rPrChange w:id="15" w:author="Thomas Durfee" w:date="2017-10-21T16:45:00Z">
            <w:rPr>
              <w:ins w:id="16" w:author="Thomas Durfee" w:date="2017-10-21T16:45:00Z"/>
              <w:rFonts w:ascii="Georgia" w:eastAsia="Times New Roman" w:hAnsi="Georgia" w:cs="Arial"/>
              <w:color w:val="222222"/>
              <w:sz w:val="24"/>
              <w:szCs w:val="19"/>
              <w:lang w:eastAsia="en-US"/>
            </w:rPr>
          </w:rPrChange>
        </w:rPr>
        <w:pPrChange w:id="17" w:author="Thomas Durfee" w:date="2017-10-21T16:45:00Z">
          <w:pPr>
            <w:spacing w:line="360" w:lineRule="auto"/>
          </w:pPr>
        </w:pPrChange>
      </w:pPr>
      <w:del w:id="18" w:author="Thomas Durfee" w:date="2017-10-21T16:45:00Z">
        <w:r w:rsidRPr="008016E3" w:rsidDel="008016E3">
          <w:rPr>
            <w:rFonts w:ascii="Georgia" w:eastAsia="Times New Roman" w:hAnsi="Georgia" w:cs="Arial"/>
            <w:color w:val="222222"/>
            <w:sz w:val="24"/>
            <w:szCs w:val="19"/>
            <w:lang w:eastAsia="en-US"/>
            <w:rPrChange w:id="19" w:author="Thomas Durfee" w:date="2017-10-21T16:45:00Z">
              <w:rPr>
                <w:lang w:eastAsia="en-US"/>
              </w:rPr>
            </w:rPrChange>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ins w:id="20" w:author="Thomas Durfee" w:date="2017-10-21T16:46:00Z">
        <w:r w:rsidR="008016E3">
          <w:rPr>
            <w:rFonts w:ascii="Georgia" w:eastAsia="Times New Roman" w:hAnsi="Georgia" w:cs="Arial"/>
            <w:color w:val="222222"/>
            <w:sz w:val="24"/>
            <w:szCs w:val="19"/>
            <w:lang w:eastAsia="en-US"/>
          </w:rPr>
          <w:t>W</w:t>
        </w:r>
      </w:ins>
      <w:ins w:id="21" w:author="Thomas Durfee" w:date="2017-10-21T16:45:00Z">
        <w:r w:rsidR="008016E3">
          <w:rPr>
            <w:rFonts w:ascii="Georgia" w:eastAsia="Times New Roman" w:hAnsi="Georgia" w:cs="Arial"/>
            <w:color w:val="222222"/>
            <w:sz w:val="24"/>
            <w:szCs w:val="19"/>
            <w:lang w:eastAsia="en-US"/>
          </w:rPr>
          <w:t>ho collected the data?</w:t>
        </w:r>
      </w:ins>
    </w:p>
    <w:p w14:paraId="319267EB" w14:textId="3A4AA046" w:rsidR="008016E3" w:rsidRPr="008016E3" w:rsidRDefault="008016E3" w:rsidP="008016E3">
      <w:pPr>
        <w:pStyle w:val="ListParagraph"/>
        <w:numPr>
          <w:ilvl w:val="0"/>
          <w:numId w:val="35"/>
        </w:numPr>
        <w:spacing w:line="360" w:lineRule="auto"/>
        <w:rPr>
          <w:ins w:id="22" w:author="Thomas Durfee" w:date="2017-10-21T16:45:00Z"/>
          <w:rFonts w:ascii="Georgia" w:hAnsi="Georgia"/>
          <w:rPrChange w:id="23" w:author="Thomas Durfee" w:date="2017-10-21T16:45:00Z">
            <w:rPr>
              <w:ins w:id="24" w:author="Thomas Durfee" w:date="2017-10-21T16:45:00Z"/>
              <w:rFonts w:ascii="Georgia" w:eastAsia="Times New Roman" w:hAnsi="Georgia" w:cs="Arial"/>
              <w:color w:val="222222"/>
              <w:sz w:val="24"/>
              <w:szCs w:val="19"/>
              <w:lang w:eastAsia="en-US"/>
            </w:rPr>
          </w:rPrChange>
        </w:rPr>
        <w:pPrChange w:id="25" w:author="Thomas Durfee" w:date="2017-10-21T16:45:00Z">
          <w:pPr>
            <w:spacing w:line="360" w:lineRule="auto"/>
          </w:pPr>
        </w:pPrChange>
      </w:pPr>
      <w:ins w:id="26" w:author="Thomas Durfee" w:date="2017-10-21T16:45:00Z">
        <w:r>
          <w:rPr>
            <w:rFonts w:ascii="Georgia" w:eastAsia="Times New Roman" w:hAnsi="Georgia" w:cs="Arial"/>
            <w:color w:val="222222"/>
            <w:sz w:val="24"/>
            <w:szCs w:val="19"/>
            <w:lang w:eastAsia="en-US"/>
          </w:rPr>
          <w:t>Does my profession trust this source?</w:t>
        </w:r>
      </w:ins>
    </w:p>
    <w:p w14:paraId="5BF381E8" w14:textId="1B68B370" w:rsidR="008016E3" w:rsidRPr="008016E3" w:rsidRDefault="008016E3" w:rsidP="008016E3">
      <w:pPr>
        <w:pStyle w:val="ListParagraph"/>
        <w:numPr>
          <w:ilvl w:val="0"/>
          <w:numId w:val="35"/>
        </w:numPr>
        <w:spacing w:line="360" w:lineRule="auto"/>
        <w:rPr>
          <w:ins w:id="27" w:author="Thomas Durfee" w:date="2017-10-21T16:45:00Z"/>
          <w:rFonts w:ascii="Georgia" w:hAnsi="Georgia"/>
          <w:rPrChange w:id="28" w:author="Thomas Durfee" w:date="2017-10-21T16:45:00Z">
            <w:rPr>
              <w:ins w:id="29" w:author="Thomas Durfee" w:date="2017-10-21T16:45:00Z"/>
              <w:rFonts w:ascii="Georgia" w:eastAsia="Times New Roman" w:hAnsi="Georgia" w:cs="Arial"/>
              <w:color w:val="222222"/>
              <w:sz w:val="24"/>
              <w:szCs w:val="19"/>
              <w:lang w:eastAsia="en-US"/>
            </w:rPr>
          </w:rPrChange>
        </w:rPr>
        <w:pPrChange w:id="30" w:author="Thomas Durfee" w:date="2017-10-21T16:45:00Z">
          <w:pPr>
            <w:spacing w:line="360" w:lineRule="auto"/>
          </w:pPr>
        </w:pPrChange>
      </w:pPr>
      <w:ins w:id="31" w:author="Thomas Durfee" w:date="2017-10-21T16:45:00Z">
        <w:r>
          <w:rPr>
            <w:rFonts w:ascii="Georgia" w:eastAsia="Times New Roman" w:hAnsi="Georgia" w:cs="Arial"/>
            <w:color w:val="222222"/>
            <w:sz w:val="24"/>
            <w:szCs w:val="19"/>
            <w:lang w:eastAsia="en-US"/>
          </w:rPr>
          <w:t>How did they generate weights for the data?</w:t>
        </w:r>
      </w:ins>
    </w:p>
    <w:p w14:paraId="5BC7CF4D" w14:textId="2203B19F" w:rsidR="008016E3" w:rsidRDefault="008016E3" w:rsidP="008016E3">
      <w:pPr>
        <w:pStyle w:val="ListParagraph"/>
        <w:numPr>
          <w:ilvl w:val="0"/>
          <w:numId w:val="35"/>
        </w:numPr>
        <w:spacing w:line="360" w:lineRule="auto"/>
        <w:rPr>
          <w:ins w:id="32" w:author="Thomas Durfee" w:date="2017-10-21T16:45:00Z"/>
          <w:rFonts w:ascii="Georgia" w:hAnsi="Georgia"/>
        </w:rPr>
        <w:pPrChange w:id="33" w:author="Thomas Durfee" w:date="2017-10-21T16:45:00Z">
          <w:pPr>
            <w:spacing w:line="360" w:lineRule="auto"/>
          </w:pPr>
        </w:pPrChange>
      </w:pPr>
      <w:ins w:id="34" w:author="Thomas Durfee" w:date="2017-10-21T16:45:00Z">
        <w:r>
          <w:rPr>
            <w:rFonts w:ascii="Georgia" w:hAnsi="Georgia"/>
          </w:rPr>
          <w:t xml:space="preserve">What is their sampling frame? </w:t>
        </w:r>
      </w:ins>
    </w:p>
    <w:p w14:paraId="02C1E4BA" w14:textId="5026B97F" w:rsidR="008016E3" w:rsidRDefault="008016E3" w:rsidP="008016E3">
      <w:pPr>
        <w:pStyle w:val="ListParagraph"/>
        <w:numPr>
          <w:ilvl w:val="1"/>
          <w:numId w:val="35"/>
        </w:numPr>
        <w:spacing w:line="360" w:lineRule="auto"/>
        <w:rPr>
          <w:ins w:id="35" w:author="Thomas Durfee" w:date="2017-10-21T16:45:00Z"/>
          <w:rFonts w:ascii="Georgia" w:hAnsi="Georgia"/>
        </w:rPr>
        <w:pPrChange w:id="36" w:author="Thomas Durfee" w:date="2017-10-21T16:45:00Z">
          <w:pPr>
            <w:spacing w:line="360" w:lineRule="auto"/>
          </w:pPr>
        </w:pPrChange>
      </w:pPr>
      <w:ins w:id="37" w:author="Thomas Durfee" w:date="2017-10-21T16:45:00Z">
        <w:r>
          <w:rPr>
            <w:rFonts w:ascii="Georgia" w:hAnsi="Georgia"/>
          </w:rPr>
          <w:t>Is it possible they left people out?</w:t>
        </w:r>
      </w:ins>
    </w:p>
    <w:p w14:paraId="78A70DAE" w14:textId="3234C92D" w:rsidR="008016E3" w:rsidRDefault="008016E3" w:rsidP="008016E3">
      <w:pPr>
        <w:pStyle w:val="ListParagraph"/>
        <w:numPr>
          <w:ilvl w:val="1"/>
          <w:numId w:val="35"/>
        </w:numPr>
        <w:spacing w:line="360" w:lineRule="auto"/>
        <w:rPr>
          <w:ins w:id="38" w:author="Thomas Durfee" w:date="2017-10-21T16:45:00Z"/>
          <w:rFonts w:ascii="Georgia" w:hAnsi="Georgia"/>
        </w:rPr>
        <w:pPrChange w:id="39" w:author="Thomas Durfee" w:date="2017-10-21T16:45:00Z">
          <w:pPr>
            <w:spacing w:line="360" w:lineRule="auto"/>
          </w:pPr>
        </w:pPrChange>
      </w:pPr>
      <w:ins w:id="40" w:author="Thomas Durfee" w:date="2017-10-21T16:45:00Z">
        <w:r>
          <w:rPr>
            <w:rFonts w:ascii="Georgia" w:hAnsi="Georgia"/>
          </w:rPr>
          <w:t>Is there a systematic double/under counting of a certain group?</w:t>
        </w:r>
      </w:ins>
    </w:p>
    <w:p w14:paraId="2E1684D6" w14:textId="3561A8B4" w:rsidR="008016E3" w:rsidRDefault="008016E3" w:rsidP="008016E3">
      <w:pPr>
        <w:pStyle w:val="ListParagraph"/>
        <w:numPr>
          <w:ilvl w:val="0"/>
          <w:numId w:val="35"/>
        </w:numPr>
        <w:spacing w:line="360" w:lineRule="auto"/>
        <w:rPr>
          <w:ins w:id="41" w:author="Thomas Durfee" w:date="2017-10-21T16:46:00Z"/>
          <w:rFonts w:ascii="Georgia" w:hAnsi="Georgia"/>
        </w:rPr>
        <w:pPrChange w:id="42" w:author="Thomas Durfee" w:date="2017-10-21T16:46:00Z">
          <w:pPr>
            <w:spacing w:line="360" w:lineRule="auto"/>
          </w:pPr>
        </w:pPrChange>
      </w:pPr>
      <w:ins w:id="43" w:author="Thomas Durfee" w:date="2017-10-21T16:46:00Z">
        <w:r>
          <w:rPr>
            <w:rFonts w:ascii="Georgia" w:hAnsi="Georgia"/>
          </w:rPr>
          <w:t>Is their data cross referenced with other data sources?</w:t>
        </w:r>
      </w:ins>
    </w:p>
    <w:p w14:paraId="6ABFA8D7" w14:textId="013796F4" w:rsidR="008016E3" w:rsidRDefault="008016E3" w:rsidP="008016E3">
      <w:pPr>
        <w:pStyle w:val="ListParagraph"/>
        <w:numPr>
          <w:ilvl w:val="0"/>
          <w:numId w:val="35"/>
        </w:numPr>
        <w:spacing w:line="360" w:lineRule="auto"/>
        <w:rPr>
          <w:ins w:id="44" w:author="Thomas Durfee" w:date="2017-10-21T16:46:00Z"/>
          <w:rFonts w:ascii="Georgia" w:hAnsi="Georgia"/>
        </w:rPr>
        <w:pPrChange w:id="45" w:author="Thomas Durfee" w:date="2017-10-21T16:46:00Z">
          <w:pPr>
            <w:spacing w:line="360" w:lineRule="auto"/>
          </w:pPr>
        </w:pPrChange>
      </w:pPr>
      <w:ins w:id="46" w:author="Thomas Durfee" w:date="2017-10-21T16:46:00Z">
        <w:r>
          <w:rPr>
            <w:rFonts w:ascii="Georgia" w:hAnsi="Georgia"/>
          </w:rPr>
          <w:t>Are these variables directly what I want to measure, or are they calculated?</w:t>
        </w:r>
      </w:ins>
    </w:p>
    <w:p w14:paraId="4CA6C663" w14:textId="49443492" w:rsidR="008016E3" w:rsidRDefault="008016E3" w:rsidP="008016E3">
      <w:pPr>
        <w:pStyle w:val="ListParagraph"/>
        <w:numPr>
          <w:ilvl w:val="0"/>
          <w:numId w:val="35"/>
        </w:numPr>
        <w:spacing w:line="360" w:lineRule="auto"/>
        <w:rPr>
          <w:ins w:id="47" w:author="Thomas Durfee" w:date="2017-10-21T16:47:00Z"/>
          <w:rFonts w:ascii="Georgia" w:hAnsi="Georgia"/>
        </w:rPr>
        <w:pPrChange w:id="48" w:author="Thomas Durfee" w:date="2017-10-21T16:46:00Z">
          <w:pPr>
            <w:spacing w:line="360" w:lineRule="auto"/>
          </w:pPr>
        </w:pPrChange>
      </w:pPr>
      <w:ins w:id="49" w:author="Thomas Durfee" w:date="2017-10-21T16:46:00Z">
        <w:r>
          <w:rPr>
            <w:rFonts w:ascii="Georgia" w:hAnsi="Georgia"/>
          </w:rPr>
          <w:t xml:space="preserve">Are these questions a NO or a SKIPPED BECAUSE IT </w:t>
        </w:r>
      </w:ins>
      <w:ins w:id="50" w:author="Thomas Durfee" w:date="2017-10-21T16:47:00Z">
        <w:r>
          <w:rPr>
            <w:rFonts w:ascii="Georgia" w:hAnsi="Georgia"/>
          </w:rPr>
          <w:t>DOESN’T</w:t>
        </w:r>
      </w:ins>
      <w:ins w:id="51" w:author="Thomas Durfee" w:date="2017-10-21T16:46:00Z">
        <w:r>
          <w:rPr>
            <w:rFonts w:ascii="Georgia" w:hAnsi="Georgia"/>
          </w:rPr>
          <w:t xml:space="preserve"> </w:t>
        </w:r>
      </w:ins>
      <w:ins w:id="52" w:author="Thomas Durfee" w:date="2017-10-21T16:47:00Z">
        <w:r>
          <w:rPr>
            <w:rFonts w:ascii="Georgia" w:hAnsi="Georgia"/>
          </w:rPr>
          <w:t>APPLY?</w:t>
        </w:r>
      </w:ins>
    </w:p>
    <w:p w14:paraId="58A1AAB7" w14:textId="6FA2A24D" w:rsidR="008016E3" w:rsidRDefault="008016E3" w:rsidP="008016E3">
      <w:pPr>
        <w:pStyle w:val="ListParagraph"/>
        <w:numPr>
          <w:ilvl w:val="0"/>
          <w:numId w:val="35"/>
        </w:numPr>
        <w:spacing w:line="360" w:lineRule="auto"/>
        <w:rPr>
          <w:ins w:id="53" w:author="Thomas Durfee" w:date="2017-10-21T16:48:00Z"/>
          <w:rFonts w:ascii="Georgia" w:hAnsi="Georgia"/>
        </w:rPr>
        <w:pPrChange w:id="54" w:author="Thomas Durfee" w:date="2017-10-21T16:46:00Z">
          <w:pPr>
            <w:spacing w:line="360" w:lineRule="auto"/>
          </w:pPr>
        </w:pPrChange>
      </w:pPr>
      <w:ins w:id="55" w:author="Thomas Durfee" w:date="2017-10-21T16:48:00Z">
        <w:r>
          <w:rPr>
            <w:rFonts w:ascii="Georgia" w:hAnsi="Georgia"/>
          </w:rPr>
          <w:t>Are any data imputed?</w:t>
        </w:r>
      </w:ins>
    </w:p>
    <w:p w14:paraId="315C3E67" w14:textId="6BA8707E" w:rsidR="008016E3" w:rsidRDefault="008016E3" w:rsidP="008016E3">
      <w:pPr>
        <w:pStyle w:val="ListParagraph"/>
        <w:numPr>
          <w:ilvl w:val="1"/>
          <w:numId w:val="35"/>
        </w:numPr>
        <w:spacing w:line="360" w:lineRule="auto"/>
        <w:rPr>
          <w:ins w:id="56" w:author="Thomas Durfee" w:date="2017-10-21T16:48:00Z"/>
          <w:rFonts w:ascii="Georgia" w:hAnsi="Georgia"/>
        </w:rPr>
        <w:pPrChange w:id="57" w:author="Thomas Durfee" w:date="2017-10-21T16:48:00Z">
          <w:pPr>
            <w:spacing w:line="360" w:lineRule="auto"/>
          </w:pPr>
        </w:pPrChange>
      </w:pPr>
      <w:ins w:id="58" w:author="Thomas Durfee" w:date="2017-10-21T16:48:00Z">
        <w:r>
          <w:rPr>
            <w:rFonts w:ascii="Georgia" w:hAnsi="Georgia"/>
          </w:rPr>
          <w:lastRenderedPageBreak/>
          <w:t>Is it flagged as such?</w:t>
        </w:r>
      </w:ins>
    </w:p>
    <w:p w14:paraId="37F091C0" w14:textId="18C1E46D" w:rsidR="008016E3" w:rsidRDefault="008016E3" w:rsidP="008016E3">
      <w:pPr>
        <w:pStyle w:val="ListParagraph"/>
        <w:numPr>
          <w:ilvl w:val="1"/>
          <w:numId w:val="35"/>
        </w:numPr>
        <w:spacing w:line="360" w:lineRule="auto"/>
        <w:rPr>
          <w:ins w:id="59" w:author="Thomas Durfee" w:date="2017-10-21T16:48:00Z"/>
          <w:rFonts w:ascii="Georgia" w:hAnsi="Georgia"/>
        </w:rPr>
        <w:pPrChange w:id="60" w:author="Thomas Durfee" w:date="2017-10-21T16:48:00Z">
          <w:pPr>
            <w:spacing w:line="360" w:lineRule="auto"/>
          </w:pPr>
        </w:pPrChange>
      </w:pPr>
      <w:ins w:id="61" w:author="Thomas Durfee" w:date="2017-10-21T16:48:00Z">
        <w:r>
          <w:rPr>
            <w:rFonts w:ascii="Georgia" w:hAnsi="Georgia"/>
          </w:rPr>
          <w:t>How is it imputed? How will that influence my empirical strategy?</w:t>
        </w:r>
      </w:ins>
    </w:p>
    <w:p w14:paraId="6164D880" w14:textId="77777777" w:rsidR="008016E3" w:rsidRPr="008016E3" w:rsidRDefault="008016E3" w:rsidP="008016E3">
      <w:pPr>
        <w:pStyle w:val="ListParagraph"/>
        <w:numPr>
          <w:ilvl w:val="1"/>
          <w:numId w:val="35"/>
        </w:numPr>
        <w:spacing w:line="360" w:lineRule="auto"/>
        <w:rPr>
          <w:rFonts w:ascii="Georgia" w:hAnsi="Georgia"/>
          <w:rPrChange w:id="62" w:author="Thomas Durfee" w:date="2017-10-21T16:45:00Z">
            <w:rPr/>
          </w:rPrChange>
        </w:rPr>
        <w:pPrChange w:id="63" w:author="Thomas Durfee" w:date="2017-10-21T16:48:00Z">
          <w:pPr>
            <w:spacing w:line="360" w:lineRule="auto"/>
          </w:pPr>
        </w:pPrChange>
      </w:pPr>
    </w:p>
    <w:p w14:paraId="67D24DCF" w14:textId="767774C0" w:rsidR="00A26C14" w:rsidRDefault="00A26C14" w:rsidP="00A26C14"/>
    <w:p w14:paraId="695E119A" w14:textId="61B9F3D2" w:rsidR="00C42472" w:rsidRPr="009C6B0C" w:rsidRDefault="00C42472" w:rsidP="00C42472">
      <w:pPr>
        <w:pStyle w:val="Heading1"/>
        <w:spacing w:after="240" w:line="360" w:lineRule="auto"/>
        <w:rPr>
          <w:b/>
        </w:rPr>
      </w:pPr>
      <w:r>
        <w:rPr>
          <w:b/>
        </w:rPr>
        <w:t xml:space="preserve">Subject 3: </w:t>
      </w:r>
      <w:del w:id="64" w:author="Thomas Durfee" w:date="2017-10-21T16:47:00Z">
        <w:r w:rsidR="00570107" w:rsidDel="008016E3">
          <w:rPr>
            <w:b/>
          </w:rPr>
          <w:delText>Background of the policy</w:delText>
        </w:r>
      </w:del>
      <w:ins w:id="65" w:author="Thomas Durfee" w:date="2017-10-21T16:47:00Z">
        <w:r w:rsidR="008016E3">
          <w:rPr>
            <w:b/>
          </w:rPr>
          <w:t>Empirical Strategy</w:t>
        </w:r>
      </w:ins>
    </w:p>
    <w:p w14:paraId="5A18560F" w14:textId="77777777" w:rsidR="008016E3" w:rsidRPr="00A142EC" w:rsidRDefault="008016E3" w:rsidP="00A142EC">
      <w:pPr>
        <w:pStyle w:val="ListParagraph"/>
        <w:numPr>
          <w:ilvl w:val="0"/>
          <w:numId w:val="38"/>
        </w:numPr>
        <w:spacing w:line="360" w:lineRule="auto"/>
        <w:rPr>
          <w:ins w:id="66" w:author="Thomas Durfee" w:date="2017-10-21T16:51:00Z"/>
          <w:rFonts w:ascii="Georgia" w:eastAsia="Times New Roman" w:hAnsi="Georgia" w:cs="Arial"/>
          <w:color w:val="222222"/>
          <w:sz w:val="24"/>
          <w:szCs w:val="19"/>
          <w:lang w:eastAsia="en-US"/>
          <w:rPrChange w:id="67" w:author="Thomas Durfee" w:date="2017-10-21T16:52:00Z">
            <w:rPr>
              <w:ins w:id="68" w:author="Thomas Durfee" w:date="2017-10-21T16:51:00Z"/>
              <w:rFonts w:eastAsia="Times New Roman" w:cs="Arial"/>
              <w:color w:val="222222"/>
              <w:sz w:val="24"/>
              <w:szCs w:val="19"/>
              <w:lang w:eastAsia="en-US"/>
            </w:rPr>
          </w:rPrChange>
        </w:rPr>
        <w:pPrChange w:id="69" w:author="Thomas Durfee" w:date="2017-10-21T16:54:00Z">
          <w:pPr>
            <w:pStyle w:val="Heading1"/>
            <w:numPr>
              <w:numId w:val="36"/>
            </w:numPr>
            <w:spacing w:after="240"/>
            <w:ind w:left="720" w:hanging="360"/>
          </w:pPr>
        </w:pPrChange>
      </w:pPr>
      <w:ins w:id="70" w:author="Thomas Durfee" w:date="2017-10-21T16:51:00Z">
        <w:r w:rsidRPr="00A142EC">
          <w:rPr>
            <w:rFonts w:ascii="Georgia" w:eastAsia="Times New Roman" w:hAnsi="Georgia" w:cs="Arial"/>
            <w:color w:val="222222"/>
            <w:sz w:val="24"/>
            <w:szCs w:val="19"/>
            <w:lang w:eastAsia="en-US"/>
            <w:rPrChange w:id="71" w:author="Thomas Durfee" w:date="2017-10-21T16:52:00Z">
              <w:rPr>
                <w:rFonts w:eastAsia="Times New Roman" w:cs="Arial"/>
                <w:color w:val="222222"/>
                <w:sz w:val="24"/>
                <w:szCs w:val="19"/>
                <w:lang w:eastAsia="en-US"/>
              </w:rPr>
            </w:rPrChange>
          </w:rPr>
          <w:t>What is the intent to treat?</w:t>
        </w:r>
      </w:ins>
    </w:p>
    <w:p w14:paraId="72AA7661" w14:textId="77777777" w:rsidR="008016E3" w:rsidRPr="00A142EC" w:rsidRDefault="008016E3" w:rsidP="00A142EC">
      <w:pPr>
        <w:pStyle w:val="ListParagraph"/>
        <w:numPr>
          <w:ilvl w:val="0"/>
          <w:numId w:val="38"/>
        </w:numPr>
        <w:spacing w:line="360" w:lineRule="auto"/>
        <w:rPr>
          <w:ins w:id="72" w:author="Thomas Durfee" w:date="2017-10-21T16:51:00Z"/>
          <w:rFonts w:ascii="Georgia" w:eastAsia="Times New Roman" w:hAnsi="Georgia" w:cs="Arial"/>
          <w:color w:val="222222"/>
          <w:sz w:val="24"/>
          <w:szCs w:val="19"/>
          <w:lang w:eastAsia="en-US"/>
          <w:rPrChange w:id="73" w:author="Thomas Durfee" w:date="2017-10-21T16:52:00Z">
            <w:rPr>
              <w:ins w:id="74" w:author="Thomas Durfee" w:date="2017-10-21T16:51:00Z"/>
              <w:rFonts w:eastAsia="Times New Roman" w:cs="Arial"/>
              <w:color w:val="222222"/>
              <w:sz w:val="24"/>
              <w:szCs w:val="19"/>
              <w:lang w:eastAsia="en-US"/>
            </w:rPr>
          </w:rPrChange>
        </w:rPr>
        <w:pPrChange w:id="75" w:author="Thomas Durfee" w:date="2017-10-21T16:54:00Z">
          <w:pPr>
            <w:pStyle w:val="Heading1"/>
            <w:numPr>
              <w:numId w:val="36"/>
            </w:numPr>
            <w:spacing w:after="240"/>
            <w:ind w:left="720" w:hanging="360"/>
          </w:pPr>
        </w:pPrChange>
      </w:pPr>
      <w:ins w:id="76" w:author="Thomas Durfee" w:date="2017-10-21T16:51:00Z">
        <w:r w:rsidRPr="00A142EC">
          <w:rPr>
            <w:rFonts w:ascii="Georgia" w:eastAsia="Times New Roman" w:hAnsi="Georgia" w:cs="Arial"/>
            <w:color w:val="222222"/>
            <w:sz w:val="24"/>
            <w:szCs w:val="19"/>
            <w:lang w:eastAsia="en-US"/>
            <w:rPrChange w:id="77" w:author="Thomas Durfee" w:date="2017-10-21T16:52:00Z">
              <w:rPr>
                <w:rFonts w:eastAsia="Times New Roman" w:cs="Arial"/>
                <w:color w:val="222222"/>
                <w:sz w:val="24"/>
                <w:szCs w:val="19"/>
                <w:lang w:eastAsia="en-US"/>
              </w:rPr>
            </w:rPrChange>
          </w:rPr>
          <w:t>What is the Average Treatment Effect?</w:t>
        </w:r>
      </w:ins>
    </w:p>
    <w:p w14:paraId="108C6DE3" w14:textId="77777777" w:rsidR="008016E3" w:rsidRPr="00A142EC" w:rsidRDefault="008016E3" w:rsidP="00A142EC">
      <w:pPr>
        <w:pStyle w:val="ListParagraph"/>
        <w:numPr>
          <w:ilvl w:val="0"/>
          <w:numId w:val="38"/>
        </w:numPr>
        <w:spacing w:line="360" w:lineRule="auto"/>
        <w:rPr>
          <w:ins w:id="78" w:author="Thomas Durfee" w:date="2017-10-21T16:51:00Z"/>
          <w:rFonts w:ascii="Georgia" w:eastAsia="Times New Roman" w:hAnsi="Georgia" w:cs="Arial"/>
          <w:color w:val="222222"/>
          <w:sz w:val="24"/>
          <w:szCs w:val="19"/>
          <w:lang w:eastAsia="en-US"/>
          <w:rPrChange w:id="79" w:author="Thomas Durfee" w:date="2017-10-21T16:52:00Z">
            <w:rPr>
              <w:ins w:id="80" w:author="Thomas Durfee" w:date="2017-10-21T16:51:00Z"/>
              <w:rFonts w:eastAsia="Times New Roman" w:cs="Arial"/>
              <w:color w:val="222222"/>
              <w:sz w:val="24"/>
              <w:szCs w:val="19"/>
              <w:lang w:eastAsia="en-US"/>
            </w:rPr>
          </w:rPrChange>
        </w:rPr>
        <w:pPrChange w:id="81" w:author="Thomas Durfee" w:date="2017-10-21T16:54:00Z">
          <w:pPr>
            <w:pStyle w:val="Heading1"/>
            <w:numPr>
              <w:numId w:val="36"/>
            </w:numPr>
            <w:spacing w:after="240"/>
            <w:ind w:left="720" w:hanging="360"/>
          </w:pPr>
        </w:pPrChange>
      </w:pPr>
      <w:ins w:id="82" w:author="Thomas Durfee" w:date="2017-10-21T16:51:00Z">
        <w:r w:rsidRPr="00A142EC">
          <w:rPr>
            <w:rFonts w:ascii="Georgia" w:eastAsia="Times New Roman" w:hAnsi="Georgia" w:cs="Arial"/>
            <w:color w:val="222222"/>
            <w:sz w:val="24"/>
            <w:szCs w:val="19"/>
            <w:lang w:eastAsia="en-US"/>
            <w:rPrChange w:id="83" w:author="Thomas Durfee" w:date="2017-10-21T16:52:00Z">
              <w:rPr>
                <w:rFonts w:eastAsia="Times New Roman" w:cs="Arial"/>
                <w:color w:val="222222"/>
                <w:sz w:val="24"/>
                <w:szCs w:val="19"/>
                <w:lang w:eastAsia="en-US"/>
              </w:rPr>
            </w:rPrChange>
          </w:rPr>
          <w:t>What is the Average Treatment Effect on the Treatment Group?</w:t>
        </w:r>
      </w:ins>
    </w:p>
    <w:p w14:paraId="710F6A00" w14:textId="77777777" w:rsidR="008016E3" w:rsidRPr="00A142EC" w:rsidRDefault="008016E3" w:rsidP="00A142EC">
      <w:pPr>
        <w:pStyle w:val="ListParagraph"/>
        <w:numPr>
          <w:ilvl w:val="0"/>
          <w:numId w:val="38"/>
        </w:numPr>
        <w:spacing w:line="360" w:lineRule="auto"/>
        <w:rPr>
          <w:ins w:id="84" w:author="Thomas Durfee" w:date="2017-10-21T16:52:00Z"/>
          <w:rFonts w:ascii="Georgia" w:eastAsia="Times New Roman" w:hAnsi="Georgia" w:cs="Arial"/>
          <w:color w:val="222222"/>
          <w:sz w:val="24"/>
          <w:szCs w:val="19"/>
          <w:lang w:eastAsia="en-US"/>
          <w:rPrChange w:id="85" w:author="Thomas Durfee" w:date="2017-10-21T16:52:00Z">
            <w:rPr>
              <w:ins w:id="86" w:author="Thomas Durfee" w:date="2017-10-21T16:52:00Z"/>
            </w:rPr>
          </w:rPrChange>
        </w:rPr>
        <w:pPrChange w:id="87" w:author="Thomas Durfee" w:date="2017-10-21T16:54:00Z">
          <w:pPr>
            <w:spacing w:line="360" w:lineRule="auto"/>
          </w:pPr>
        </w:pPrChange>
      </w:pPr>
      <w:ins w:id="88" w:author="Thomas Durfee" w:date="2017-10-21T16:51:00Z">
        <w:r w:rsidRPr="00A142EC">
          <w:rPr>
            <w:rFonts w:ascii="Georgia" w:eastAsia="Times New Roman" w:hAnsi="Georgia" w:cs="Arial"/>
            <w:color w:val="222222"/>
            <w:sz w:val="24"/>
            <w:szCs w:val="19"/>
            <w:lang w:eastAsia="en-US"/>
            <w:rPrChange w:id="89" w:author="Thomas Durfee" w:date="2017-10-21T16:52:00Z">
              <w:rPr>
                <w:rFonts w:ascii="Georgia" w:eastAsia="Times New Roman" w:hAnsi="Georgia" w:cs="Arial"/>
                <w:color w:val="222222"/>
                <w:sz w:val="24"/>
                <w:szCs w:val="19"/>
                <w:lang w:eastAsia="en-US"/>
              </w:rPr>
            </w:rPrChange>
          </w:rPr>
          <w:t>What is the Average Treatment Effect on the Non-Treatment Group?</w:t>
        </w:r>
      </w:ins>
    </w:p>
    <w:p w14:paraId="367C0218" w14:textId="77777777" w:rsidR="00A142EC" w:rsidRDefault="00C42472" w:rsidP="00A142EC">
      <w:pPr>
        <w:pStyle w:val="ListParagraph"/>
        <w:numPr>
          <w:ilvl w:val="0"/>
          <w:numId w:val="38"/>
        </w:numPr>
        <w:spacing w:line="360" w:lineRule="auto"/>
        <w:rPr>
          <w:ins w:id="90" w:author="Thomas Durfee" w:date="2017-10-21T16:53:00Z"/>
          <w:rFonts w:ascii="Georgia" w:eastAsia="Times New Roman" w:hAnsi="Georgia" w:cs="Arial"/>
          <w:color w:val="222222"/>
          <w:sz w:val="24"/>
          <w:szCs w:val="19"/>
          <w:lang w:eastAsia="en-US"/>
        </w:rPr>
        <w:pPrChange w:id="91" w:author="Thomas Durfee" w:date="2017-10-21T16:54:00Z">
          <w:pPr>
            <w:spacing w:line="360" w:lineRule="auto"/>
          </w:pPr>
        </w:pPrChange>
      </w:pPr>
      <w:del w:id="92" w:author="Thomas Durfee" w:date="2017-10-21T16:47:00Z">
        <w:r w:rsidRPr="00A142EC" w:rsidDel="008016E3">
          <w:rPr>
            <w:rFonts w:ascii="Georgia" w:eastAsia="Times New Roman" w:hAnsi="Georgia" w:cs="Arial"/>
            <w:color w:val="222222"/>
            <w:sz w:val="24"/>
            <w:szCs w:val="19"/>
            <w:lang w:eastAsia="en-US"/>
            <w:rPrChange w:id="93" w:author="Thomas Durfee" w:date="2017-10-21T16:52:00Z">
              <w:rPr>
                <w:lang w:eastAsia="en-US"/>
              </w:rPr>
            </w:rPrChange>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ins w:id="94" w:author="Thomas Durfee" w:date="2017-10-21T16:49:00Z">
        <w:r w:rsidR="008016E3" w:rsidRPr="00A142EC">
          <w:rPr>
            <w:rFonts w:ascii="Georgia" w:eastAsia="Times New Roman" w:hAnsi="Georgia" w:cs="Arial"/>
            <w:color w:val="222222"/>
            <w:sz w:val="24"/>
            <w:szCs w:val="19"/>
            <w:lang w:eastAsia="en-US"/>
            <w:rPrChange w:id="95" w:author="Thomas Durfee" w:date="2017-10-21T16:52:00Z">
              <w:rPr>
                <w:rFonts w:ascii="Georgia" w:eastAsia="Times New Roman" w:hAnsi="Georgia" w:cs="Arial"/>
                <w:color w:val="222222"/>
                <w:sz w:val="24"/>
                <w:szCs w:val="19"/>
                <w:lang w:eastAsia="en-US"/>
              </w:rPr>
            </w:rPrChange>
          </w:rPr>
          <w:t>W</w:t>
        </w:r>
      </w:ins>
      <w:ins w:id="96" w:author="Thomas Durfee" w:date="2017-10-21T16:47:00Z">
        <w:r w:rsidR="008016E3" w:rsidRPr="00A142EC">
          <w:rPr>
            <w:rFonts w:ascii="Georgia" w:eastAsia="Times New Roman" w:hAnsi="Georgia" w:cs="Arial"/>
            <w:color w:val="222222"/>
            <w:sz w:val="24"/>
            <w:szCs w:val="19"/>
            <w:lang w:eastAsia="en-US"/>
            <w:rPrChange w:id="97" w:author="Thomas Durfee" w:date="2017-10-21T16:52:00Z">
              <w:rPr>
                <w:rFonts w:ascii="Georgia" w:eastAsia="Times New Roman" w:hAnsi="Georgia" w:cs="Arial"/>
                <w:color w:val="222222"/>
                <w:sz w:val="24"/>
                <w:szCs w:val="19"/>
                <w:lang w:eastAsia="en-US"/>
              </w:rPr>
            </w:rPrChange>
          </w:rPr>
          <w:t>hy is it a bad idea to throw the kitchen sink at this problem?</w:t>
        </w:r>
      </w:ins>
    </w:p>
    <w:p w14:paraId="3BC7A340" w14:textId="77777777" w:rsidR="00A142EC" w:rsidRDefault="008016E3" w:rsidP="00A142EC">
      <w:pPr>
        <w:pStyle w:val="ListParagraph"/>
        <w:numPr>
          <w:ilvl w:val="0"/>
          <w:numId w:val="38"/>
        </w:numPr>
        <w:spacing w:line="360" w:lineRule="auto"/>
        <w:rPr>
          <w:ins w:id="98" w:author="Thomas Durfee" w:date="2017-10-21T16:53:00Z"/>
          <w:rFonts w:ascii="Georgia" w:eastAsia="Times New Roman" w:hAnsi="Georgia" w:cs="Arial"/>
          <w:color w:val="222222"/>
          <w:sz w:val="24"/>
          <w:szCs w:val="19"/>
          <w:lang w:eastAsia="en-US"/>
        </w:rPr>
        <w:pPrChange w:id="99" w:author="Thomas Durfee" w:date="2017-10-21T16:54:00Z">
          <w:pPr>
            <w:spacing w:line="360" w:lineRule="auto"/>
          </w:pPr>
        </w:pPrChange>
      </w:pPr>
      <w:ins w:id="100" w:author="Thomas Durfee" w:date="2017-10-21T16:49:00Z">
        <w:r w:rsidRPr="00A142EC">
          <w:rPr>
            <w:rFonts w:ascii="Georgia" w:eastAsia="Times New Roman" w:hAnsi="Georgia" w:cs="Arial"/>
            <w:color w:val="222222"/>
            <w:sz w:val="24"/>
            <w:szCs w:val="19"/>
            <w:lang w:eastAsia="en-US"/>
            <w:rPrChange w:id="101" w:author="Thomas Durfee" w:date="2017-10-21T16:53:00Z">
              <w:rPr/>
            </w:rPrChange>
          </w:rPr>
          <w:t>Why can’t you just throw a Two Stage Instrumental Variable at the problem?</w:t>
        </w:r>
      </w:ins>
    </w:p>
    <w:p w14:paraId="48F09C23" w14:textId="77777777" w:rsidR="00A142EC" w:rsidRDefault="008016E3" w:rsidP="00A142EC">
      <w:pPr>
        <w:pStyle w:val="ListParagraph"/>
        <w:numPr>
          <w:ilvl w:val="1"/>
          <w:numId w:val="38"/>
        </w:numPr>
        <w:spacing w:line="360" w:lineRule="auto"/>
        <w:rPr>
          <w:ins w:id="102" w:author="Thomas Durfee" w:date="2017-10-21T16:53:00Z"/>
          <w:rFonts w:ascii="Georgia" w:eastAsia="Times New Roman" w:hAnsi="Georgia" w:cs="Arial"/>
          <w:color w:val="222222"/>
          <w:sz w:val="24"/>
          <w:szCs w:val="19"/>
          <w:lang w:eastAsia="en-US"/>
        </w:rPr>
        <w:pPrChange w:id="103" w:author="Thomas Durfee" w:date="2017-10-21T16:54:00Z">
          <w:pPr>
            <w:spacing w:line="360" w:lineRule="auto"/>
          </w:pPr>
        </w:pPrChange>
      </w:pPr>
      <w:ins w:id="104" w:author="Thomas Durfee" w:date="2017-10-21T16:49:00Z">
        <w:r w:rsidRPr="00A142EC">
          <w:rPr>
            <w:rFonts w:ascii="Georgia" w:eastAsia="Times New Roman" w:hAnsi="Georgia" w:cs="Arial"/>
            <w:color w:val="222222"/>
            <w:sz w:val="24"/>
            <w:szCs w:val="19"/>
            <w:lang w:eastAsia="en-US"/>
            <w:rPrChange w:id="105" w:author="Thomas Durfee" w:date="2017-10-21T16:53:00Z">
              <w:rPr>
                <w:rFonts w:ascii="Georgia" w:hAnsi="Georgia"/>
              </w:rPr>
            </w:rPrChange>
          </w:rPr>
          <w:t>Do you have a weak IV?</w:t>
        </w:r>
      </w:ins>
    </w:p>
    <w:p w14:paraId="68F73317" w14:textId="77777777" w:rsidR="00A142EC" w:rsidRDefault="008016E3" w:rsidP="00A142EC">
      <w:pPr>
        <w:pStyle w:val="ListParagraph"/>
        <w:numPr>
          <w:ilvl w:val="1"/>
          <w:numId w:val="38"/>
        </w:numPr>
        <w:spacing w:line="360" w:lineRule="auto"/>
        <w:rPr>
          <w:ins w:id="106" w:author="Thomas Durfee" w:date="2017-10-21T16:53:00Z"/>
          <w:rFonts w:ascii="Georgia" w:eastAsia="Times New Roman" w:hAnsi="Georgia" w:cs="Arial"/>
          <w:color w:val="222222"/>
          <w:sz w:val="24"/>
          <w:szCs w:val="19"/>
          <w:lang w:eastAsia="en-US"/>
        </w:rPr>
        <w:pPrChange w:id="107" w:author="Thomas Durfee" w:date="2017-10-21T16:54:00Z">
          <w:pPr>
            <w:spacing w:line="360" w:lineRule="auto"/>
          </w:pPr>
        </w:pPrChange>
      </w:pPr>
      <w:ins w:id="108" w:author="Thomas Durfee" w:date="2017-10-21T16:49:00Z">
        <w:r w:rsidRPr="00A142EC">
          <w:rPr>
            <w:rFonts w:ascii="Georgia" w:eastAsia="Times New Roman" w:hAnsi="Georgia" w:cs="Arial"/>
            <w:color w:val="222222"/>
            <w:sz w:val="24"/>
            <w:szCs w:val="19"/>
            <w:lang w:eastAsia="en-US"/>
            <w:rPrChange w:id="109" w:author="Thomas Durfee" w:date="2017-10-21T16:53:00Z">
              <w:rPr>
                <w:rFonts w:ascii="Georgia" w:hAnsi="Georgia"/>
              </w:rPr>
            </w:rPrChange>
          </w:rPr>
          <w:t>Does monotonicity hold?</w:t>
        </w:r>
      </w:ins>
    </w:p>
    <w:p w14:paraId="33C46512" w14:textId="77777777" w:rsidR="00A142EC" w:rsidRDefault="008016E3" w:rsidP="00A142EC">
      <w:pPr>
        <w:pStyle w:val="ListParagraph"/>
        <w:numPr>
          <w:ilvl w:val="2"/>
          <w:numId w:val="38"/>
        </w:numPr>
        <w:spacing w:line="360" w:lineRule="auto"/>
        <w:rPr>
          <w:ins w:id="110" w:author="Thomas Durfee" w:date="2017-10-21T16:53:00Z"/>
          <w:rFonts w:ascii="Georgia" w:eastAsia="Times New Roman" w:hAnsi="Georgia" w:cs="Arial"/>
          <w:color w:val="222222"/>
          <w:sz w:val="24"/>
          <w:szCs w:val="19"/>
          <w:lang w:eastAsia="en-US"/>
        </w:rPr>
        <w:pPrChange w:id="111" w:author="Thomas Durfee" w:date="2017-10-21T16:54:00Z">
          <w:pPr>
            <w:spacing w:line="360" w:lineRule="auto"/>
          </w:pPr>
        </w:pPrChange>
      </w:pPr>
      <w:ins w:id="112" w:author="Thomas Durfee" w:date="2017-10-21T16:49:00Z">
        <w:r w:rsidRPr="00A142EC">
          <w:rPr>
            <w:rFonts w:ascii="Georgia" w:eastAsia="Times New Roman" w:hAnsi="Georgia" w:cs="Arial"/>
            <w:color w:val="222222"/>
            <w:sz w:val="24"/>
            <w:szCs w:val="19"/>
            <w:lang w:eastAsia="en-US"/>
            <w:rPrChange w:id="113" w:author="Thomas Durfee" w:date="2017-10-21T16:53:00Z">
              <w:rPr>
                <w:rFonts w:ascii="Georgia" w:hAnsi="Georgia"/>
              </w:rPr>
            </w:rPrChange>
          </w:rPr>
          <w:t>Who are your compliers?</w:t>
        </w:r>
      </w:ins>
    </w:p>
    <w:p w14:paraId="6CD6696D" w14:textId="77777777" w:rsidR="00A142EC" w:rsidRDefault="008016E3" w:rsidP="00A142EC">
      <w:pPr>
        <w:pStyle w:val="ListParagraph"/>
        <w:numPr>
          <w:ilvl w:val="2"/>
          <w:numId w:val="38"/>
        </w:numPr>
        <w:spacing w:line="360" w:lineRule="auto"/>
        <w:rPr>
          <w:ins w:id="114" w:author="Thomas Durfee" w:date="2017-10-21T16:53:00Z"/>
          <w:rFonts w:ascii="Georgia" w:eastAsia="Times New Roman" w:hAnsi="Georgia" w:cs="Arial"/>
          <w:color w:val="222222"/>
          <w:sz w:val="24"/>
          <w:szCs w:val="19"/>
          <w:lang w:eastAsia="en-US"/>
        </w:rPr>
        <w:pPrChange w:id="115" w:author="Thomas Durfee" w:date="2017-10-21T16:54:00Z">
          <w:pPr>
            <w:spacing w:line="360" w:lineRule="auto"/>
          </w:pPr>
        </w:pPrChange>
      </w:pPr>
      <w:ins w:id="116" w:author="Thomas Durfee" w:date="2017-10-21T16:50:00Z">
        <w:r w:rsidRPr="00A142EC">
          <w:rPr>
            <w:rFonts w:ascii="Georgia" w:eastAsia="Times New Roman" w:hAnsi="Georgia" w:cs="Arial"/>
            <w:color w:val="222222"/>
            <w:sz w:val="24"/>
            <w:szCs w:val="19"/>
            <w:lang w:eastAsia="en-US"/>
            <w:rPrChange w:id="117" w:author="Thomas Durfee" w:date="2017-10-21T16:53:00Z">
              <w:rPr>
                <w:rFonts w:ascii="Georgia" w:hAnsi="Georgia"/>
              </w:rPr>
            </w:rPrChange>
          </w:rPr>
          <w:t>Who are your always takers?</w:t>
        </w:r>
      </w:ins>
    </w:p>
    <w:p w14:paraId="70D40C9D" w14:textId="77777777" w:rsidR="00A142EC" w:rsidRDefault="008016E3" w:rsidP="00A142EC">
      <w:pPr>
        <w:pStyle w:val="ListParagraph"/>
        <w:numPr>
          <w:ilvl w:val="2"/>
          <w:numId w:val="38"/>
        </w:numPr>
        <w:spacing w:line="360" w:lineRule="auto"/>
        <w:rPr>
          <w:ins w:id="118" w:author="Thomas Durfee" w:date="2017-10-21T16:50:00Z"/>
          <w:rFonts w:ascii="Georgia" w:eastAsia="Times New Roman" w:hAnsi="Georgia" w:cs="Arial"/>
          <w:color w:val="222222"/>
          <w:sz w:val="24"/>
          <w:szCs w:val="19"/>
          <w:lang w:eastAsia="en-US"/>
          <w:rPrChange w:id="119" w:author="Thomas Durfee" w:date="2017-10-21T16:53:00Z">
            <w:rPr>
              <w:ins w:id="120" w:author="Thomas Durfee" w:date="2017-10-21T16:50:00Z"/>
              <w:rFonts w:ascii="Georgia" w:eastAsia="Times New Roman" w:hAnsi="Georgia" w:cs="Arial"/>
              <w:color w:val="222222"/>
              <w:sz w:val="24"/>
              <w:szCs w:val="19"/>
              <w:lang w:eastAsia="en-US"/>
            </w:rPr>
          </w:rPrChange>
        </w:rPr>
        <w:pPrChange w:id="121" w:author="Thomas Durfee" w:date="2017-10-21T16:54:00Z">
          <w:pPr>
            <w:spacing w:line="360" w:lineRule="auto"/>
          </w:pPr>
        </w:pPrChange>
      </w:pPr>
      <w:ins w:id="122" w:author="Thomas Durfee" w:date="2017-10-21T16:50:00Z">
        <w:r w:rsidRPr="00A142EC">
          <w:rPr>
            <w:rFonts w:ascii="Georgia" w:eastAsia="Times New Roman" w:hAnsi="Georgia" w:cs="Arial"/>
            <w:color w:val="222222"/>
            <w:sz w:val="24"/>
            <w:szCs w:val="19"/>
            <w:lang w:eastAsia="en-US"/>
            <w:rPrChange w:id="123" w:author="Thomas Durfee" w:date="2017-10-21T16:53:00Z">
              <w:rPr>
                <w:rFonts w:ascii="Georgia" w:hAnsi="Georgia"/>
              </w:rPr>
            </w:rPrChange>
          </w:rPr>
          <w:t>Who are your never takers</w:t>
        </w:r>
      </w:ins>
    </w:p>
    <w:p w14:paraId="6715929F" w14:textId="35CBA7BD" w:rsidR="00A142EC" w:rsidRDefault="008016E3" w:rsidP="00A142EC">
      <w:pPr>
        <w:pStyle w:val="ListParagraph"/>
        <w:numPr>
          <w:ilvl w:val="2"/>
          <w:numId w:val="38"/>
        </w:numPr>
        <w:spacing w:line="360" w:lineRule="auto"/>
        <w:rPr>
          <w:ins w:id="124" w:author="Thomas Durfee" w:date="2017-10-21T16:55:00Z"/>
          <w:rFonts w:ascii="Georgia" w:eastAsia="Times New Roman" w:hAnsi="Georgia" w:cs="Arial"/>
          <w:color w:val="222222"/>
          <w:sz w:val="24"/>
          <w:szCs w:val="19"/>
          <w:lang w:eastAsia="en-US"/>
        </w:rPr>
        <w:pPrChange w:id="125" w:author="Thomas Durfee" w:date="2017-10-21T16:54:00Z">
          <w:pPr>
            <w:spacing w:line="360" w:lineRule="auto"/>
          </w:pPr>
        </w:pPrChange>
      </w:pPr>
      <w:ins w:id="126" w:author="Thomas Durfee" w:date="2017-10-21T16:50:00Z">
        <w:r w:rsidRPr="00A142EC">
          <w:rPr>
            <w:rFonts w:ascii="Georgia" w:eastAsia="Times New Roman" w:hAnsi="Georgia" w:cs="Arial"/>
            <w:color w:val="222222"/>
            <w:sz w:val="24"/>
            <w:szCs w:val="19"/>
            <w:lang w:eastAsia="en-US"/>
            <w:rPrChange w:id="127" w:author="Thomas Durfee" w:date="2017-10-21T16:53:00Z">
              <w:rPr>
                <w:rFonts w:ascii="Georgia" w:hAnsi="Georgia"/>
              </w:rPr>
            </w:rPrChange>
          </w:rPr>
          <w:t xml:space="preserve">What does it mean to be a </w:t>
        </w:r>
        <w:proofErr w:type="spellStart"/>
        <w:r w:rsidRPr="00A142EC">
          <w:rPr>
            <w:rFonts w:ascii="Georgia" w:eastAsia="Times New Roman" w:hAnsi="Georgia" w:cs="Arial"/>
            <w:color w:val="222222"/>
            <w:sz w:val="24"/>
            <w:szCs w:val="19"/>
            <w:lang w:eastAsia="en-US"/>
            <w:rPrChange w:id="128" w:author="Thomas Durfee" w:date="2017-10-21T16:53:00Z">
              <w:rPr>
                <w:rFonts w:ascii="Georgia" w:hAnsi="Georgia"/>
              </w:rPr>
            </w:rPrChange>
          </w:rPr>
          <w:t>defier</w:t>
        </w:r>
      </w:ins>
      <w:proofErr w:type="spellEnd"/>
      <w:ins w:id="129" w:author="Thomas Durfee" w:date="2017-10-21T16:54:00Z">
        <w:r w:rsidR="00A142EC">
          <w:rPr>
            <w:rFonts w:ascii="Georgia" w:eastAsia="Times New Roman" w:hAnsi="Georgia" w:cs="Arial"/>
            <w:color w:val="222222"/>
            <w:sz w:val="24"/>
            <w:szCs w:val="19"/>
            <w:lang w:eastAsia="en-US"/>
          </w:rPr>
          <w:t>?</w:t>
        </w:r>
      </w:ins>
    </w:p>
    <w:p w14:paraId="60EEDF71" w14:textId="0FD1402D" w:rsidR="00A142EC" w:rsidRDefault="00A142EC" w:rsidP="00A142EC">
      <w:pPr>
        <w:pStyle w:val="ListParagraph"/>
        <w:numPr>
          <w:ilvl w:val="1"/>
          <w:numId w:val="38"/>
        </w:numPr>
        <w:spacing w:line="360" w:lineRule="auto"/>
        <w:rPr>
          <w:ins w:id="130" w:author="Thomas Durfee" w:date="2017-10-21T16:54:00Z"/>
          <w:rFonts w:ascii="Georgia" w:eastAsia="Times New Roman" w:hAnsi="Georgia" w:cs="Arial"/>
          <w:color w:val="222222"/>
          <w:sz w:val="24"/>
          <w:szCs w:val="19"/>
          <w:lang w:eastAsia="en-US"/>
        </w:rPr>
        <w:pPrChange w:id="131" w:author="Thomas Durfee" w:date="2017-10-21T16:55:00Z">
          <w:pPr>
            <w:spacing w:line="360" w:lineRule="auto"/>
          </w:pPr>
        </w:pPrChange>
      </w:pPr>
      <w:ins w:id="132" w:author="Thomas Durfee" w:date="2017-10-21T16:55:00Z">
        <w:r>
          <w:rPr>
            <w:rFonts w:ascii="Georgia" w:eastAsia="Times New Roman" w:hAnsi="Georgia" w:cs="Arial"/>
            <w:color w:val="222222"/>
            <w:sz w:val="24"/>
            <w:szCs w:val="19"/>
            <w:lang w:eastAsia="en-US"/>
          </w:rPr>
          <w:t>The exclusion restriction means your first and your second stage error terms are uncorrelated, prove this with a decomposition</w:t>
        </w:r>
      </w:ins>
    </w:p>
    <w:p w14:paraId="003441F7" w14:textId="6997B8B7" w:rsidR="00A142EC" w:rsidRDefault="008016E3" w:rsidP="00A142EC">
      <w:pPr>
        <w:pStyle w:val="ListParagraph"/>
        <w:numPr>
          <w:ilvl w:val="1"/>
          <w:numId w:val="38"/>
        </w:numPr>
        <w:spacing w:line="360" w:lineRule="auto"/>
        <w:rPr>
          <w:ins w:id="133" w:author="Thomas Durfee" w:date="2017-10-21T16:56:00Z"/>
          <w:rFonts w:ascii="Georgia" w:eastAsia="Times New Roman" w:hAnsi="Georgia" w:cs="Arial"/>
          <w:color w:val="222222"/>
          <w:sz w:val="24"/>
          <w:szCs w:val="19"/>
          <w:lang w:eastAsia="en-US"/>
        </w:rPr>
        <w:pPrChange w:id="134" w:author="Thomas Durfee" w:date="2017-10-21T16:56:00Z">
          <w:pPr>
            <w:spacing w:line="360" w:lineRule="auto"/>
          </w:pPr>
        </w:pPrChange>
      </w:pPr>
      <w:ins w:id="135" w:author="Thomas Durfee" w:date="2017-10-21T16:50:00Z">
        <w:r w:rsidRPr="00A142EC">
          <w:rPr>
            <w:rFonts w:ascii="Georgia" w:eastAsia="Times New Roman" w:hAnsi="Georgia" w:cs="Arial"/>
            <w:color w:val="222222"/>
            <w:sz w:val="24"/>
            <w:szCs w:val="19"/>
            <w:lang w:eastAsia="en-US"/>
            <w:rPrChange w:id="136" w:author="Thomas Durfee" w:date="2017-10-21T16:54:00Z">
              <w:rPr>
                <w:rFonts w:ascii="Georgia" w:hAnsi="Georgia"/>
              </w:rPr>
            </w:rPrChange>
          </w:rPr>
          <w:t>Did you remember to reframe your results in terms of a local treatment effect rather than an average?</w:t>
        </w:r>
      </w:ins>
    </w:p>
    <w:p w14:paraId="7C96316C" w14:textId="5A7D7E46" w:rsidR="00A142EC" w:rsidRDefault="00A142EC" w:rsidP="00A142EC">
      <w:pPr>
        <w:pStyle w:val="ListParagraph"/>
        <w:numPr>
          <w:ilvl w:val="0"/>
          <w:numId w:val="38"/>
        </w:numPr>
        <w:spacing w:line="360" w:lineRule="auto"/>
        <w:rPr>
          <w:ins w:id="137" w:author="Thomas Durfee" w:date="2017-10-21T16:56:00Z"/>
          <w:rFonts w:ascii="Georgia" w:eastAsia="Times New Roman" w:hAnsi="Georgia" w:cs="Arial"/>
          <w:color w:val="222222"/>
          <w:sz w:val="24"/>
          <w:szCs w:val="19"/>
          <w:lang w:eastAsia="en-US"/>
        </w:rPr>
        <w:pPrChange w:id="138" w:author="Thomas Durfee" w:date="2017-10-21T16:56:00Z">
          <w:pPr>
            <w:spacing w:line="360" w:lineRule="auto"/>
          </w:pPr>
        </w:pPrChange>
      </w:pPr>
      <w:ins w:id="139" w:author="Thomas Durfee" w:date="2017-10-21T16:56:00Z">
        <w:r>
          <w:rPr>
            <w:rFonts w:ascii="Georgia" w:eastAsia="Times New Roman" w:hAnsi="Georgia" w:cs="Arial"/>
            <w:color w:val="222222"/>
            <w:sz w:val="24"/>
            <w:szCs w:val="19"/>
            <w:lang w:eastAsia="en-US"/>
          </w:rPr>
          <w:t>Does quantile regression sidestep a problem?</w:t>
        </w:r>
      </w:ins>
    </w:p>
    <w:p w14:paraId="1B623A91" w14:textId="497FA708" w:rsidR="00A142EC" w:rsidRDefault="00A142EC" w:rsidP="00A142EC">
      <w:pPr>
        <w:pStyle w:val="ListParagraph"/>
        <w:numPr>
          <w:ilvl w:val="0"/>
          <w:numId w:val="38"/>
        </w:numPr>
        <w:spacing w:line="360" w:lineRule="auto"/>
        <w:rPr>
          <w:ins w:id="140" w:author="Thomas Durfee" w:date="2017-10-21T16:56:00Z"/>
          <w:rFonts w:ascii="Georgia" w:eastAsia="Times New Roman" w:hAnsi="Georgia" w:cs="Arial"/>
          <w:color w:val="222222"/>
          <w:sz w:val="24"/>
          <w:szCs w:val="19"/>
          <w:lang w:eastAsia="en-US"/>
        </w:rPr>
        <w:pPrChange w:id="141" w:author="Thomas Durfee" w:date="2017-10-21T16:56:00Z">
          <w:pPr>
            <w:spacing w:line="360" w:lineRule="auto"/>
          </w:pPr>
        </w:pPrChange>
      </w:pPr>
      <w:ins w:id="142" w:author="Thomas Durfee" w:date="2017-10-21T16:56:00Z">
        <w:r>
          <w:rPr>
            <w:rFonts w:ascii="Georgia" w:eastAsia="Times New Roman" w:hAnsi="Georgia" w:cs="Arial"/>
            <w:color w:val="222222"/>
            <w:sz w:val="24"/>
            <w:szCs w:val="19"/>
            <w:lang w:eastAsia="en-US"/>
          </w:rPr>
          <w:t xml:space="preserve">Remember </w:t>
        </w:r>
        <w:proofErr w:type="spellStart"/>
        <w:r>
          <w:rPr>
            <w:rFonts w:ascii="Georgia" w:eastAsia="Times New Roman" w:hAnsi="Georgia" w:cs="Arial"/>
            <w:color w:val="222222"/>
            <w:sz w:val="24"/>
            <w:szCs w:val="19"/>
            <w:lang w:eastAsia="en-US"/>
          </w:rPr>
          <w:t>Ashenfelter’s</w:t>
        </w:r>
        <w:proofErr w:type="spellEnd"/>
        <w:r>
          <w:rPr>
            <w:rFonts w:ascii="Georgia" w:eastAsia="Times New Roman" w:hAnsi="Georgia" w:cs="Arial"/>
            <w:color w:val="222222"/>
            <w:sz w:val="24"/>
            <w:szCs w:val="19"/>
            <w:lang w:eastAsia="en-US"/>
          </w:rPr>
          <w:t xml:space="preserve"> Dip</w:t>
        </w:r>
      </w:ins>
    </w:p>
    <w:p w14:paraId="4137CB74" w14:textId="66359C9D" w:rsidR="00A142EC" w:rsidRDefault="00A142EC" w:rsidP="00A142EC">
      <w:pPr>
        <w:pStyle w:val="ListParagraph"/>
        <w:numPr>
          <w:ilvl w:val="0"/>
          <w:numId w:val="38"/>
        </w:numPr>
        <w:spacing w:line="360" w:lineRule="auto"/>
        <w:rPr>
          <w:ins w:id="143" w:author="Thomas Durfee" w:date="2017-10-21T16:56:00Z"/>
          <w:rFonts w:ascii="Georgia" w:eastAsia="Times New Roman" w:hAnsi="Georgia" w:cs="Arial"/>
          <w:color w:val="222222"/>
          <w:sz w:val="24"/>
          <w:szCs w:val="19"/>
          <w:lang w:eastAsia="en-US"/>
        </w:rPr>
        <w:pPrChange w:id="144" w:author="Thomas Durfee" w:date="2017-10-21T16:56:00Z">
          <w:pPr>
            <w:spacing w:line="360" w:lineRule="auto"/>
          </w:pPr>
        </w:pPrChange>
      </w:pPr>
      <w:ins w:id="145" w:author="Thomas Durfee" w:date="2017-10-21T16:56:00Z">
        <w:r>
          <w:rPr>
            <w:rFonts w:ascii="Georgia" w:eastAsia="Times New Roman" w:hAnsi="Georgia" w:cs="Arial"/>
            <w:color w:val="222222"/>
            <w:sz w:val="24"/>
            <w:szCs w:val="19"/>
            <w:lang w:eastAsia="en-US"/>
          </w:rPr>
          <w:t>Remember Roy’s problem, the problem of selection</w:t>
        </w:r>
      </w:ins>
    </w:p>
    <w:p w14:paraId="31C62B39" w14:textId="4BD90652" w:rsidR="00A142EC" w:rsidRDefault="00A142EC" w:rsidP="00A142EC">
      <w:pPr>
        <w:pStyle w:val="ListParagraph"/>
        <w:numPr>
          <w:ilvl w:val="0"/>
          <w:numId w:val="38"/>
        </w:numPr>
        <w:spacing w:line="360" w:lineRule="auto"/>
        <w:rPr>
          <w:ins w:id="146" w:author="Thomas Durfee" w:date="2017-10-21T16:57:00Z"/>
          <w:rFonts w:ascii="Georgia" w:eastAsia="Times New Roman" w:hAnsi="Georgia" w:cs="Arial"/>
          <w:color w:val="222222"/>
          <w:sz w:val="24"/>
          <w:szCs w:val="19"/>
          <w:lang w:eastAsia="en-US"/>
        </w:rPr>
        <w:pPrChange w:id="147" w:author="Thomas Durfee" w:date="2017-10-21T16:56:00Z">
          <w:pPr>
            <w:spacing w:line="360" w:lineRule="auto"/>
          </w:pPr>
        </w:pPrChange>
      </w:pPr>
      <w:ins w:id="148" w:author="Thomas Durfee" w:date="2017-10-21T16:57:00Z">
        <w:r>
          <w:rPr>
            <w:rFonts w:ascii="Georgia" w:eastAsia="Times New Roman" w:hAnsi="Georgia" w:cs="Arial"/>
            <w:color w:val="222222"/>
            <w:sz w:val="24"/>
            <w:szCs w:val="19"/>
            <w:lang w:eastAsia="en-US"/>
          </w:rPr>
          <w:t>Clustering you error terms (robust)</w:t>
        </w:r>
      </w:ins>
    </w:p>
    <w:p w14:paraId="5FD4573F" w14:textId="59443FFC" w:rsidR="00A142EC" w:rsidRDefault="001C4201" w:rsidP="00A142EC">
      <w:pPr>
        <w:pStyle w:val="ListParagraph"/>
        <w:numPr>
          <w:ilvl w:val="1"/>
          <w:numId w:val="38"/>
        </w:numPr>
        <w:spacing w:line="360" w:lineRule="auto"/>
        <w:rPr>
          <w:ins w:id="149" w:author="Thomas Durfee" w:date="2017-10-21T17:04:00Z"/>
          <w:rFonts w:ascii="Georgia" w:eastAsia="Times New Roman" w:hAnsi="Georgia" w:cs="Arial"/>
          <w:color w:val="222222"/>
          <w:sz w:val="24"/>
          <w:szCs w:val="19"/>
          <w:lang w:eastAsia="en-US"/>
        </w:rPr>
        <w:pPrChange w:id="150" w:author="Thomas Durfee" w:date="2017-10-21T16:57:00Z">
          <w:pPr>
            <w:spacing w:line="360" w:lineRule="auto"/>
          </w:pPr>
        </w:pPrChange>
      </w:pPr>
      <w:ins w:id="151" w:author="Thomas Durfee" w:date="2017-10-21T17:04:00Z">
        <w:r>
          <w:rPr>
            <w:rFonts w:ascii="Georgia" w:eastAsia="Times New Roman" w:hAnsi="Georgia" w:cs="Arial"/>
            <w:color w:val="222222"/>
            <w:sz w:val="24"/>
            <w:szCs w:val="19"/>
            <w:lang w:eastAsia="en-US"/>
          </w:rPr>
          <w:t>Does clustering provide you with some useful method of organizing aggregate data into sub-aggregate groups?</w:t>
        </w:r>
      </w:ins>
    </w:p>
    <w:p w14:paraId="2A578508" w14:textId="77777777" w:rsidR="001C4201" w:rsidRPr="00A142EC" w:rsidRDefault="001C4201" w:rsidP="001C4201">
      <w:pPr>
        <w:pStyle w:val="ListParagraph"/>
        <w:numPr>
          <w:ilvl w:val="0"/>
          <w:numId w:val="38"/>
        </w:numPr>
        <w:spacing w:line="360" w:lineRule="auto"/>
        <w:rPr>
          <w:rFonts w:ascii="Georgia" w:eastAsia="Times New Roman" w:hAnsi="Georgia" w:cs="Arial"/>
          <w:color w:val="222222"/>
          <w:sz w:val="24"/>
          <w:szCs w:val="19"/>
          <w:lang w:eastAsia="en-US"/>
          <w:rPrChange w:id="152" w:author="Thomas Durfee" w:date="2017-10-21T16:54:00Z">
            <w:rPr/>
          </w:rPrChange>
        </w:rPr>
        <w:pPrChange w:id="153" w:author="Thomas Durfee" w:date="2017-10-21T17:05:00Z">
          <w:pPr>
            <w:spacing w:line="360" w:lineRule="auto"/>
          </w:pPr>
        </w:pPrChange>
      </w:pPr>
      <w:bookmarkStart w:id="154" w:name="_GoBack"/>
      <w:bookmarkEnd w:id="154"/>
    </w:p>
    <w:p w14:paraId="5FC6D173" w14:textId="466FB0E9" w:rsidR="00C42472" w:rsidRDefault="00C42472" w:rsidP="00A26C14">
      <w:pPr>
        <w:rPr>
          <w:ins w:id="155" w:author="Thomas J Durfee" w:date="2017-06-13T12:49:00Z"/>
        </w:rPr>
      </w:pPr>
    </w:p>
    <w:p w14:paraId="45E2C4AB" w14:textId="77777777" w:rsidR="00570107" w:rsidRDefault="00570107" w:rsidP="00A26C14"/>
    <w:p w14:paraId="1B2D9190" w14:textId="093456A9" w:rsidR="00C42472" w:rsidRPr="009C6B0C" w:rsidRDefault="00C42472" w:rsidP="00C42472">
      <w:pPr>
        <w:pStyle w:val="Heading1"/>
        <w:spacing w:after="240" w:line="360" w:lineRule="auto"/>
        <w:rPr>
          <w:b/>
        </w:rPr>
      </w:pPr>
      <w:r>
        <w:rPr>
          <w:b/>
        </w:rPr>
        <w:t xml:space="preserve">Subject 4: </w:t>
      </w:r>
      <w:r w:rsidR="00570107">
        <w:rPr>
          <w:b/>
        </w:rPr>
        <w:t>Current methods of research</w:t>
      </w:r>
    </w:p>
    <w:p w14:paraId="3E360247" w14:textId="4ED63D87" w:rsidR="00C42472" w:rsidRDefault="00C42472" w:rsidP="00C42472">
      <w:pPr>
        <w:spacing w:line="360" w:lineRule="auto"/>
        <w:rPr>
          <w:ins w:id="156" w:author="Thomas J Durfee" w:date="2017-06-13T12:46:00Z"/>
          <w:rFonts w:ascii="Georgia" w:eastAsia="Times New Roman" w:hAnsi="Georgia" w:cs="Arial"/>
          <w:color w:val="222222"/>
          <w:sz w:val="24"/>
          <w:szCs w:val="19"/>
          <w:lang w:eastAsia="en-US"/>
        </w:rPr>
      </w:pPr>
      <w:r w:rsidRPr="008D776C">
        <w:rPr>
          <w:rFonts w:ascii="Georgia" w:eastAsia="Times New Roman" w:hAnsi="Georgia" w:cs="Arial"/>
          <w:color w:val="222222"/>
          <w:sz w:val="24"/>
          <w:szCs w:val="19"/>
          <w:lang w:eastAsia="en-US"/>
        </w:rPr>
        <w:t xml:space="preserve">Lorem ipsum dolor sit </w:t>
      </w:r>
      <w:proofErr w:type="spellStart"/>
      <w:r w:rsidRPr="008D776C">
        <w:rPr>
          <w:rFonts w:ascii="Georgia" w:eastAsia="Times New Roman" w:hAnsi="Georgia" w:cs="Arial"/>
          <w:color w:val="222222"/>
          <w:sz w:val="24"/>
          <w:szCs w:val="19"/>
          <w:lang w:eastAsia="en-US"/>
        </w:rPr>
        <w:t>amet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consectetur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adipiscing</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sed</w:t>
      </w:r>
      <w:proofErr w:type="spellEnd"/>
      <w:r w:rsidRPr="008D776C">
        <w:rPr>
          <w:rFonts w:ascii="Georgia" w:eastAsia="Times New Roman" w:hAnsi="Georgia" w:cs="Arial"/>
          <w:color w:val="222222"/>
          <w:sz w:val="24"/>
          <w:szCs w:val="19"/>
          <w:lang w:eastAsia="en-US"/>
        </w:rPr>
        <w:t xml:space="preserve"> do </w:t>
      </w:r>
      <w:proofErr w:type="spellStart"/>
      <w:r w:rsidRPr="008D776C">
        <w:rPr>
          <w:rFonts w:ascii="Georgia" w:eastAsia="Times New Roman" w:hAnsi="Georgia" w:cs="Arial"/>
          <w:color w:val="222222"/>
          <w:sz w:val="24"/>
          <w:szCs w:val="19"/>
          <w:lang w:eastAsia="en-US"/>
        </w:rPr>
        <w:t>eiusmod</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tempor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incididunt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labore</w:t>
      </w:r>
      <w:proofErr w:type="spellEnd"/>
      <w:r w:rsidRPr="008D776C">
        <w:rPr>
          <w:rFonts w:ascii="Georgia" w:eastAsia="Times New Roman" w:hAnsi="Georgia" w:cs="Arial"/>
          <w:color w:val="222222"/>
          <w:sz w:val="24"/>
          <w:szCs w:val="19"/>
          <w:lang w:eastAsia="en-US"/>
        </w:rPr>
        <w:t xml:space="preserve"> et dolore magna </w:t>
      </w:r>
      <w:proofErr w:type="spellStart"/>
      <w:r w:rsidRPr="008D776C">
        <w:rPr>
          <w:rFonts w:ascii="Georgia" w:eastAsia="Times New Roman" w:hAnsi="Georgia" w:cs="Arial"/>
          <w:color w:val="222222"/>
          <w:sz w:val="24"/>
          <w:szCs w:val="19"/>
          <w:lang w:eastAsia="en-US"/>
        </w:rPr>
        <w:t>aliqua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enim</w:t>
      </w:r>
      <w:proofErr w:type="spellEnd"/>
      <w:r w:rsidRPr="008D776C">
        <w:rPr>
          <w:rFonts w:ascii="Georgia" w:eastAsia="Times New Roman" w:hAnsi="Georgia" w:cs="Arial"/>
          <w:color w:val="222222"/>
          <w:sz w:val="24"/>
          <w:szCs w:val="19"/>
          <w:lang w:eastAsia="en-US"/>
        </w:rPr>
        <w:t xml:space="preserve"> ad minim </w:t>
      </w:r>
      <w:proofErr w:type="spellStart"/>
      <w:r w:rsidRPr="008D776C">
        <w:rPr>
          <w:rFonts w:ascii="Georgia" w:eastAsia="Times New Roman" w:hAnsi="Georgia" w:cs="Arial"/>
          <w:color w:val="222222"/>
          <w:sz w:val="24"/>
          <w:szCs w:val="19"/>
          <w:lang w:eastAsia="en-US"/>
        </w:rPr>
        <w:t>veniam</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quis</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nostrud</w:t>
      </w:r>
      <w:proofErr w:type="spellEnd"/>
      <w:r w:rsidRPr="008D776C">
        <w:rPr>
          <w:rFonts w:ascii="Georgia" w:eastAsia="Times New Roman" w:hAnsi="Georgia" w:cs="Arial"/>
          <w:color w:val="222222"/>
          <w:sz w:val="24"/>
          <w:szCs w:val="19"/>
          <w:lang w:eastAsia="en-US"/>
        </w:rPr>
        <w:t xml:space="preserve"> exercitation </w:t>
      </w:r>
      <w:proofErr w:type="spellStart"/>
      <w:r w:rsidRPr="008D776C">
        <w:rPr>
          <w:rFonts w:ascii="Georgia" w:eastAsia="Times New Roman" w:hAnsi="Georgia" w:cs="Arial"/>
          <w:color w:val="222222"/>
          <w:sz w:val="24"/>
          <w:szCs w:val="19"/>
          <w:lang w:eastAsia="en-US"/>
        </w:rPr>
        <w:t>ullamco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laboris</w:t>
      </w:r>
      <w:proofErr w:type="spellEnd"/>
      <w:r w:rsidRPr="008D776C">
        <w:rPr>
          <w:rFonts w:ascii="Georgia" w:eastAsia="Times New Roman" w:hAnsi="Georgia" w:cs="Arial"/>
          <w:color w:val="222222"/>
          <w:sz w:val="24"/>
          <w:szCs w:val="19"/>
          <w:lang w:eastAsia="en-US"/>
        </w:rPr>
        <w:t xml:space="preserve"> nisi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aliquip</w:t>
      </w:r>
      <w:proofErr w:type="spellEnd"/>
      <w:r w:rsidRPr="008D776C">
        <w:rPr>
          <w:rFonts w:ascii="Georgia" w:eastAsia="Times New Roman" w:hAnsi="Georgia" w:cs="Arial"/>
          <w:color w:val="222222"/>
          <w:sz w:val="24"/>
          <w:szCs w:val="19"/>
          <w:lang w:eastAsia="en-US"/>
        </w:rPr>
        <w:t xml:space="preserve"> ex </w:t>
      </w:r>
      <w:proofErr w:type="spellStart"/>
      <w:r w:rsidRPr="008D776C">
        <w:rPr>
          <w:rFonts w:ascii="Georgia" w:eastAsia="Times New Roman" w:hAnsi="Georgia" w:cs="Arial"/>
          <w:color w:val="222222"/>
          <w:sz w:val="24"/>
          <w:szCs w:val="19"/>
          <w:lang w:eastAsia="en-US"/>
        </w:rPr>
        <w:t>ea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commodo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consequat</w:t>
      </w:r>
      <w:proofErr w:type="spellEnd"/>
      <w:r w:rsidRPr="008D776C">
        <w:rPr>
          <w:rFonts w:ascii="Georgia" w:eastAsia="Times New Roman" w:hAnsi="Georgia" w:cs="Arial"/>
          <w:color w:val="222222"/>
          <w:sz w:val="24"/>
          <w:szCs w:val="19"/>
          <w:lang w:eastAsia="en-US"/>
        </w:rPr>
        <w:t xml:space="preserve">. Duis </w:t>
      </w:r>
      <w:proofErr w:type="spellStart"/>
      <w:r w:rsidRPr="008D776C">
        <w:rPr>
          <w:rFonts w:ascii="Georgia" w:eastAsia="Times New Roman" w:hAnsi="Georgia" w:cs="Arial"/>
          <w:color w:val="222222"/>
          <w:sz w:val="24"/>
          <w:szCs w:val="19"/>
          <w:lang w:eastAsia="en-US"/>
        </w:rPr>
        <w:t>aute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irure</w:t>
      </w:r>
      <w:proofErr w:type="spellEnd"/>
      <w:r w:rsidRPr="008D776C">
        <w:rPr>
          <w:rFonts w:ascii="Georgia" w:eastAsia="Times New Roman" w:hAnsi="Georgia" w:cs="Arial"/>
          <w:color w:val="222222"/>
          <w:sz w:val="24"/>
          <w:szCs w:val="19"/>
          <w:lang w:eastAsia="en-US"/>
        </w:rPr>
        <w:t xml:space="preserve"> dolor in </w:t>
      </w:r>
      <w:proofErr w:type="spellStart"/>
      <w:r w:rsidRPr="008D776C">
        <w:rPr>
          <w:rFonts w:ascii="Georgia" w:eastAsia="Times New Roman" w:hAnsi="Georgia" w:cs="Arial"/>
          <w:color w:val="222222"/>
          <w:sz w:val="24"/>
          <w:szCs w:val="19"/>
          <w:lang w:eastAsia="en-US"/>
        </w:rPr>
        <w:t>reprehenderit</w:t>
      </w:r>
      <w:proofErr w:type="spellEnd"/>
      <w:r w:rsidRPr="008D776C">
        <w:rPr>
          <w:rFonts w:ascii="Georgia" w:eastAsia="Times New Roman" w:hAnsi="Georgia" w:cs="Arial"/>
          <w:color w:val="222222"/>
          <w:sz w:val="24"/>
          <w:szCs w:val="19"/>
          <w:lang w:eastAsia="en-US"/>
        </w:rPr>
        <w:t xml:space="preserve"> in </w:t>
      </w:r>
      <w:proofErr w:type="spellStart"/>
      <w:r w:rsidRPr="008D776C">
        <w:rPr>
          <w:rFonts w:ascii="Georgia" w:eastAsia="Times New Roman" w:hAnsi="Georgia" w:cs="Arial"/>
          <w:color w:val="222222"/>
          <w:sz w:val="24"/>
          <w:szCs w:val="19"/>
          <w:lang w:eastAsia="en-US"/>
        </w:rPr>
        <w:t>voluptate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velit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esse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cillum</w:t>
      </w:r>
      <w:proofErr w:type="spellEnd"/>
      <w:r w:rsidRPr="008D776C">
        <w:rPr>
          <w:rFonts w:ascii="Georgia" w:eastAsia="Times New Roman" w:hAnsi="Georgia" w:cs="Arial"/>
          <w:color w:val="222222"/>
          <w:sz w:val="24"/>
          <w:szCs w:val="19"/>
          <w:lang w:eastAsia="en-US"/>
        </w:rPr>
        <w:t xml:space="preserve"> dolore </w:t>
      </w:r>
      <w:proofErr w:type="spellStart"/>
      <w:r w:rsidRPr="008D776C">
        <w:rPr>
          <w:rFonts w:ascii="Georgia" w:eastAsia="Times New Roman" w:hAnsi="Georgia" w:cs="Arial"/>
          <w:color w:val="222222"/>
          <w:sz w:val="24"/>
          <w:szCs w:val="19"/>
          <w:lang w:eastAsia="en-US"/>
        </w:rPr>
        <w:t>eu</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fugiat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nulla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pariatur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Excepteur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sint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occaecat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cupidatat</w:t>
      </w:r>
      <w:proofErr w:type="spellEnd"/>
      <w:r w:rsidRPr="008D776C">
        <w:rPr>
          <w:rFonts w:ascii="Georgia" w:eastAsia="Times New Roman" w:hAnsi="Georgia" w:cs="Arial"/>
          <w:color w:val="222222"/>
          <w:sz w:val="24"/>
          <w:szCs w:val="19"/>
          <w:lang w:eastAsia="en-US"/>
        </w:rPr>
        <w:t xml:space="preserve"> non </w:t>
      </w:r>
      <w:proofErr w:type="spellStart"/>
      <w:r w:rsidRPr="008D776C">
        <w:rPr>
          <w:rFonts w:ascii="Georgia" w:eastAsia="Times New Roman" w:hAnsi="Georgia" w:cs="Arial"/>
          <w:color w:val="222222"/>
          <w:sz w:val="24"/>
          <w:szCs w:val="19"/>
          <w:lang w:eastAsia="en-US"/>
        </w:rPr>
        <w:t>proident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sunt</w:t>
      </w:r>
      <w:proofErr w:type="spellEnd"/>
      <w:r w:rsidRPr="008D776C">
        <w:rPr>
          <w:rFonts w:ascii="Georgia" w:eastAsia="Times New Roman" w:hAnsi="Georgia" w:cs="Arial"/>
          <w:color w:val="222222"/>
          <w:sz w:val="24"/>
          <w:szCs w:val="19"/>
          <w:lang w:eastAsia="en-US"/>
        </w:rPr>
        <w:t xml:space="preserve"> in culpa qui </w:t>
      </w:r>
      <w:proofErr w:type="spellStart"/>
      <w:r w:rsidRPr="008D776C">
        <w:rPr>
          <w:rFonts w:ascii="Georgia" w:eastAsia="Times New Roman" w:hAnsi="Georgia" w:cs="Arial"/>
          <w:color w:val="222222"/>
          <w:sz w:val="24"/>
          <w:szCs w:val="19"/>
          <w:lang w:eastAsia="en-US"/>
        </w:rPr>
        <w:t>officia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deserunt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mollit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anim</w:t>
      </w:r>
      <w:proofErr w:type="spellEnd"/>
      <w:r w:rsidRPr="008D776C">
        <w:rPr>
          <w:rFonts w:ascii="Georgia" w:eastAsia="Times New Roman" w:hAnsi="Georgia" w:cs="Arial"/>
          <w:color w:val="222222"/>
          <w:sz w:val="24"/>
          <w:szCs w:val="19"/>
          <w:lang w:eastAsia="en-US"/>
        </w:rPr>
        <w:t xml:space="preserve"> id </w:t>
      </w:r>
      <w:proofErr w:type="spellStart"/>
      <w:r w:rsidRPr="008D776C">
        <w:rPr>
          <w:rFonts w:ascii="Georgia" w:eastAsia="Times New Roman" w:hAnsi="Georgia" w:cs="Arial"/>
          <w:color w:val="222222"/>
          <w:sz w:val="24"/>
          <w:szCs w:val="19"/>
          <w:lang w:eastAsia="en-US"/>
        </w:rPr>
        <w:t>est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laborum</w:t>
      </w:r>
      <w:proofErr w:type="spellEnd"/>
      <w:r w:rsidRPr="008D776C">
        <w:rPr>
          <w:rFonts w:ascii="Georgia" w:eastAsia="Times New Roman" w:hAnsi="Georgia" w:cs="Arial"/>
          <w:color w:val="222222"/>
          <w:sz w:val="24"/>
          <w:szCs w:val="19"/>
          <w:lang w:eastAsia="en-US"/>
        </w:rPr>
        <w:t>.</w:t>
      </w:r>
    </w:p>
    <w:p w14:paraId="0C03312F" w14:textId="43FBBE05" w:rsidR="00570107" w:rsidRDefault="00570107" w:rsidP="00C42472">
      <w:pPr>
        <w:spacing w:line="360" w:lineRule="auto"/>
        <w:rPr>
          <w:ins w:id="157" w:author="Thomas J Durfee" w:date="2017-06-13T12:49:00Z"/>
          <w:rFonts w:ascii="Georgia" w:eastAsia="Times New Roman" w:hAnsi="Georgia" w:cs="Arial"/>
          <w:color w:val="222222"/>
          <w:sz w:val="24"/>
          <w:szCs w:val="19"/>
          <w:lang w:eastAsia="en-US"/>
        </w:rPr>
      </w:pPr>
    </w:p>
    <w:p w14:paraId="2BB5AFD8" w14:textId="77777777" w:rsidR="00570107" w:rsidRDefault="00570107" w:rsidP="00C42472">
      <w:pPr>
        <w:spacing w:line="360" w:lineRule="auto"/>
        <w:rPr>
          <w:ins w:id="158" w:author="Thomas J Durfee" w:date="2017-06-13T12:46:00Z"/>
          <w:rFonts w:ascii="Georgia" w:eastAsia="Times New Roman" w:hAnsi="Georgia" w:cs="Arial"/>
          <w:color w:val="222222"/>
          <w:sz w:val="24"/>
          <w:szCs w:val="19"/>
          <w:lang w:eastAsia="en-US"/>
        </w:rPr>
      </w:pPr>
    </w:p>
    <w:p w14:paraId="1E842039" w14:textId="798B1F12" w:rsidR="00570107" w:rsidRPr="009C6B0C" w:rsidRDefault="00570107" w:rsidP="00570107">
      <w:pPr>
        <w:pStyle w:val="Heading1"/>
        <w:spacing w:after="240" w:line="360" w:lineRule="auto"/>
        <w:rPr>
          <w:b/>
        </w:rPr>
      </w:pPr>
      <w:r>
        <w:rPr>
          <w:b/>
        </w:rPr>
        <w:t>Subject 5: The Instrument</w:t>
      </w:r>
    </w:p>
    <w:p w14:paraId="4DD4DEC8" w14:textId="77777777" w:rsidR="00570107" w:rsidRDefault="00570107" w:rsidP="00570107">
      <w:pPr>
        <w:spacing w:line="360" w:lineRule="auto"/>
        <w:rPr>
          <w:rFonts w:ascii="Georgia" w:hAnsi="Georgia"/>
        </w:rPr>
      </w:pPr>
      <w:r w:rsidRPr="008D776C">
        <w:rPr>
          <w:rFonts w:ascii="Georgia" w:eastAsia="Times New Roman" w:hAnsi="Georgia" w:cs="Arial"/>
          <w:color w:val="222222"/>
          <w:sz w:val="24"/>
          <w:szCs w:val="19"/>
          <w:lang w:eastAsia="en-US"/>
        </w:rPr>
        <w:t xml:space="preserve">Lorem ipsum dolor sit </w:t>
      </w:r>
      <w:proofErr w:type="spellStart"/>
      <w:r w:rsidRPr="008D776C">
        <w:rPr>
          <w:rFonts w:ascii="Georgia" w:eastAsia="Times New Roman" w:hAnsi="Georgia" w:cs="Arial"/>
          <w:color w:val="222222"/>
          <w:sz w:val="24"/>
          <w:szCs w:val="19"/>
          <w:lang w:eastAsia="en-US"/>
        </w:rPr>
        <w:t>amet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consectetur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adipiscing</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sed</w:t>
      </w:r>
      <w:proofErr w:type="spellEnd"/>
      <w:r w:rsidRPr="008D776C">
        <w:rPr>
          <w:rFonts w:ascii="Georgia" w:eastAsia="Times New Roman" w:hAnsi="Georgia" w:cs="Arial"/>
          <w:color w:val="222222"/>
          <w:sz w:val="24"/>
          <w:szCs w:val="19"/>
          <w:lang w:eastAsia="en-US"/>
        </w:rPr>
        <w:t xml:space="preserve"> do </w:t>
      </w:r>
      <w:proofErr w:type="spellStart"/>
      <w:r w:rsidRPr="008D776C">
        <w:rPr>
          <w:rFonts w:ascii="Georgia" w:eastAsia="Times New Roman" w:hAnsi="Georgia" w:cs="Arial"/>
          <w:color w:val="222222"/>
          <w:sz w:val="24"/>
          <w:szCs w:val="19"/>
          <w:lang w:eastAsia="en-US"/>
        </w:rPr>
        <w:t>eiusmod</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tempor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incididunt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labore</w:t>
      </w:r>
      <w:proofErr w:type="spellEnd"/>
      <w:r w:rsidRPr="008D776C">
        <w:rPr>
          <w:rFonts w:ascii="Georgia" w:eastAsia="Times New Roman" w:hAnsi="Georgia" w:cs="Arial"/>
          <w:color w:val="222222"/>
          <w:sz w:val="24"/>
          <w:szCs w:val="19"/>
          <w:lang w:eastAsia="en-US"/>
        </w:rPr>
        <w:t xml:space="preserve"> et dolore magna </w:t>
      </w:r>
      <w:proofErr w:type="spellStart"/>
      <w:r w:rsidRPr="008D776C">
        <w:rPr>
          <w:rFonts w:ascii="Georgia" w:eastAsia="Times New Roman" w:hAnsi="Georgia" w:cs="Arial"/>
          <w:color w:val="222222"/>
          <w:sz w:val="24"/>
          <w:szCs w:val="19"/>
          <w:lang w:eastAsia="en-US"/>
        </w:rPr>
        <w:t>aliqua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enim</w:t>
      </w:r>
      <w:proofErr w:type="spellEnd"/>
      <w:r w:rsidRPr="008D776C">
        <w:rPr>
          <w:rFonts w:ascii="Georgia" w:eastAsia="Times New Roman" w:hAnsi="Georgia" w:cs="Arial"/>
          <w:color w:val="222222"/>
          <w:sz w:val="24"/>
          <w:szCs w:val="19"/>
          <w:lang w:eastAsia="en-US"/>
        </w:rPr>
        <w:t xml:space="preserve"> ad minim </w:t>
      </w:r>
      <w:proofErr w:type="spellStart"/>
      <w:r w:rsidRPr="008D776C">
        <w:rPr>
          <w:rFonts w:ascii="Georgia" w:eastAsia="Times New Roman" w:hAnsi="Georgia" w:cs="Arial"/>
          <w:color w:val="222222"/>
          <w:sz w:val="24"/>
          <w:szCs w:val="19"/>
          <w:lang w:eastAsia="en-US"/>
        </w:rPr>
        <w:t>veniam</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quis</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nostrud</w:t>
      </w:r>
      <w:proofErr w:type="spellEnd"/>
      <w:r w:rsidRPr="008D776C">
        <w:rPr>
          <w:rFonts w:ascii="Georgia" w:eastAsia="Times New Roman" w:hAnsi="Georgia" w:cs="Arial"/>
          <w:color w:val="222222"/>
          <w:sz w:val="24"/>
          <w:szCs w:val="19"/>
          <w:lang w:eastAsia="en-US"/>
        </w:rPr>
        <w:t xml:space="preserve"> exercitation </w:t>
      </w:r>
      <w:proofErr w:type="spellStart"/>
      <w:r w:rsidRPr="008D776C">
        <w:rPr>
          <w:rFonts w:ascii="Georgia" w:eastAsia="Times New Roman" w:hAnsi="Georgia" w:cs="Arial"/>
          <w:color w:val="222222"/>
          <w:sz w:val="24"/>
          <w:szCs w:val="19"/>
          <w:lang w:eastAsia="en-US"/>
        </w:rPr>
        <w:t>ullamco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laboris</w:t>
      </w:r>
      <w:proofErr w:type="spellEnd"/>
      <w:r w:rsidRPr="008D776C">
        <w:rPr>
          <w:rFonts w:ascii="Georgia" w:eastAsia="Times New Roman" w:hAnsi="Georgia" w:cs="Arial"/>
          <w:color w:val="222222"/>
          <w:sz w:val="24"/>
          <w:szCs w:val="19"/>
          <w:lang w:eastAsia="en-US"/>
        </w:rPr>
        <w:t xml:space="preserve"> nisi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aliquip</w:t>
      </w:r>
      <w:proofErr w:type="spellEnd"/>
      <w:r w:rsidRPr="008D776C">
        <w:rPr>
          <w:rFonts w:ascii="Georgia" w:eastAsia="Times New Roman" w:hAnsi="Georgia" w:cs="Arial"/>
          <w:color w:val="222222"/>
          <w:sz w:val="24"/>
          <w:szCs w:val="19"/>
          <w:lang w:eastAsia="en-US"/>
        </w:rPr>
        <w:t xml:space="preserve"> ex </w:t>
      </w:r>
      <w:proofErr w:type="spellStart"/>
      <w:r w:rsidRPr="008D776C">
        <w:rPr>
          <w:rFonts w:ascii="Georgia" w:eastAsia="Times New Roman" w:hAnsi="Georgia" w:cs="Arial"/>
          <w:color w:val="222222"/>
          <w:sz w:val="24"/>
          <w:szCs w:val="19"/>
          <w:lang w:eastAsia="en-US"/>
        </w:rPr>
        <w:t>ea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commodo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consequat</w:t>
      </w:r>
      <w:proofErr w:type="spellEnd"/>
      <w:r w:rsidRPr="008D776C">
        <w:rPr>
          <w:rFonts w:ascii="Georgia" w:eastAsia="Times New Roman" w:hAnsi="Georgia" w:cs="Arial"/>
          <w:color w:val="222222"/>
          <w:sz w:val="24"/>
          <w:szCs w:val="19"/>
          <w:lang w:eastAsia="en-US"/>
        </w:rPr>
        <w:t xml:space="preserve">. Duis </w:t>
      </w:r>
      <w:proofErr w:type="spellStart"/>
      <w:r w:rsidRPr="008D776C">
        <w:rPr>
          <w:rFonts w:ascii="Georgia" w:eastAsia="Times New Roman" w:hAnsi="Georgia" w:cs="Arial"/>
          <w:color w:val="222222"/>
          <w:sz w:val="24"/>
          <w:szCs w:val="19"/>
          <w:lang w:eastAsia="en-US"/>
        </w:rPr>
        <w:t>aute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irure</w:t>
      </w:r>
      <w:proofErr w:type="spellEnd"/>
      <w:r w:rsidRPr="008D776C">
        <w:rPr>
          <w:rFonts w:ascii="Georgia" w:eastAsia="Times New Roman" w:hAnsi="Georgia" w:cs="Arial"/>
          <w:color w:val="222222"/>
          <w:sz w:val="24"/>
          <w:szCs w:val="19"/>
          <w:lang w:eastAsia="en-US"/>
        </w:rPr>
        <w:t xml:space="preserve"> dolor in </w:t>
      </w:r>
      <w:proofErr w:type="spellStart"/>
      <w:r w:rsidRPr="008D776C">
        <w:rPr>
          <w:rFonts w:ascii="Georgia" w:eastAsia="Times New Roman" w:hAnsi="Georgia" w:cs="Arial"/>
          <w:color w:val="222222"/>
          <w:sz w:val="24"/>
          <w:szCs w:val="19"/>
          <w:lang w:eastAsia="en-US"/>
        </w:rPr>
        <w:t>reprehenderit</w:t>
      </w:r>
      <w:proofErr w:type="spellEnd"/>
      <w:r w:rsidRPr="008D776C">
        <w:rPr>
          <w:rFonts w:ascii="Georgia" w:eastAsia="Times New Roman" w:hAnsi="Georgia" w:cs="Arial"/>
          <w:color w:val="222222"/>
          <w:sz w:val="24"/>
          <w:szCs w:val="19"/>
          <w:lang w:eastAsia="en-US"/>
        </w:rPr>
        <w:t xml:space="preserve"> in </w:t>
      </w:r>
      <w:proofErr w:type="spellStart"/>
      <w:r w:rsidRPr="008D776C">
        <w:rPr>
          <w:rFonts w:ascii="Georgia" w:eastAsia="Times New Roman" w:hAnsi="Georgia" w:cs="Arial"/>
          <w:color w:val="222222"/>
          <w:sz w:val="24"/>
          <w:szCs w:val="19"/>
          <w:lang w:eastAsia="en-US"/>
        </w:rPr>
        <w:t>voluptate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velit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esse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cillum</w:t>
      </w:r>
      <w:proofErr w:type="spellEnd"/>
      <w:r w:rsidRPr="008D776C">
        <w:rPr>
          <w:rFonts w:ascii="Georgia" w:eastAsia="Times New Roman" w:hAnsi="Georgia" w:cs="Arial"/>
          <w:color w:val="222222"/>
          <w:sz w:val="24"/>
          <w:szCs w:val="19"/>
          <w:lang w:eastAsia="en-US"/>
        </w:rPr>
        <w:t xml:space="preserve"> dolore </w:t>
      </w:r>
      <w:proofErr w:type="spellStart"/>
      <w:r w:rsidRPr="008D776C">
        <w:rPr>
          <w:rFonts w:ascii="Georgia" w:eastAsia="Times New Roman" w:hAnsi="Georgia" w:cs="Arial"/>
          <w:color w:val="222222"/>
          <w:sz w:val="24"/>
          <w:szCs w:val="19"/>
          <w:lang w:eastAsia="en-US"/>
        </w:rPr>
        <w:t>eu</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fugiat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nulla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pariatur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Excepteur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sint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occaecat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cupidatat</w:t>
      </w:r>
      <w:proofErr w:type="spellEnd"/>
      <w:r w:rsidRPr="008D776C">
        <w:rPr>
          <w:rFonts w:ascii="Georgia" w:eastAsia="Times New Roman" w:hAnsi="Georgia" w:cs="Arial"/>
          <w:color w:val="222222"/>
          <w:sz w:val="24"/>
          <w:szCs w:val="19"/>
          <w:lang w:eastAsia="en-US"/>
        </w:rPr>
        <w:t xml:space="preserve"> non </w:t>
      </w:r>
      <w:proofErr w:type="spellStart"/>
      <w:r w:rsidRPr="008D776C">
        <w:rPr>
          <w:rFonts w:ascii="Georgia" w:eastAsia="Times New Roman" w:hAnsi="Georgia" w:cs="Arial"/>
          <w:color w:val="222222"/>
          <w:sz w:val="24"/>
          <w:szCs w:val="19"/>
          <w:lang w:eastAsia="en-US"/>
        </w:rPr>
        <w:t>proident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sunt</w:t>
      </w:r>
      <w:proofErr w:type="spellEnd"/>
      <w:r w:rsidRPr="008D776C">
        <w:rPr>
          <w:rFonts w:ascii="Georgia" w:eastAsia="Times New Roman" w:hAnsi="Georgia" w:cs="Arial"/>
          <w:color w:val="222222"/>
          <w:sz w:val="24"/>
          <w:szCs w:val="19"/>
          <w:lang w:eastAsia="en-US"/>
        </w:rPr>
        <w:t xml:space="preserve"> in culpa qui </w:t>
      </w:r>
      <w:proofErr w:type="spellStart"/>
      <w:r w:rsidRPr="008D776C">
        <w:rPr>
          <w:rFonts w:ascii="Georgia" w:eastAsia="Times New Roman" w:hAnsi="Georgia" w:cs="Arial"/>
          <w:color w:val="222222"/>
          <w:sz w:val="24"/>
          <w:szCs w:val="19"/>
          <w:lang w:eastAsia="en-US"/>
        </w:rPr>
        <w:t>officia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deserunt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mollit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anim</w:t>
      </w:r>
      <w:proofErr w:type="spellEnd"/>
      <w:r w:rsidRPr="008D776C">
        <w:rPr>
          <w:rFonts w:ascii="Georgia" w:eastAsia="Times New Roman" w:hAnsi="Georgia" w:cs="Arial"/>
          <w:color w:val="222222"/>
          <w:sz w:val="24"/>
          <w:szCs w:val="19"/>
          <w:lang w:eastAsia="en-US"/>
        </w:rPr>
        <w:t xml:space="preserve"> id </w:t>
      </w:r>
      <w:proofErr w:type="spellStart"/>
      <w:r w:rsidRPr="008D776C">
        <w:rPr>
          <w:rFonts w:ascii="Georgia" w:eastAsia="Times New Roman" w:hAnsi="Georgia" w:cs="Arial"/>
          <w:color w:val="222222"/>
          <w:sz w:val="24"/>
          <w:szCs w:val="19"/>
          <w:lang w:eastAsia="en-US"/>
        </w:rPr>
        <w:t>est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laborum</w:t>
      </w:r>
      <w:proofErr w:type="spellEnd"/>
      <w:r w:rsidRPr="008D776C">
        <w:rPr>
          <w:rFonts w:ascii="Georgia" w:eastAsia="Times New Roman" w:hAnsi="Georgia" w:cs="Arial"/>
          <w:color w:val="222222"/>
          <w:sz w:val="24"/>
          <w:szCs w:val="19"/>
          <w:lang w:eastAsia="en-US"/>
        </w:rPr>
        <w:t>.</w:t>
      </w:r>
    </w:p>
    <w:p w14:paraId="2FC7610D" w14:textId="77777777" w:rsidR="00570107" w:rsidRDefault="00570107" w:rsidP="00C42472">
      <w:pPr>
        <w:spacing w:line="360" w:lineRule="auto"/>
        <w:rPr>
          <w:rFonts w:ascii="Georgia" w:hAnsi="Georgia"/>
        </w:rPr>
      </w:pPr>
    </w:p>
    <w:p w14:paraId="6898AEA4" w14:textId="409F380B" w:rsidR="00C42472" w:rsidRDefault="00C42472" w:rsidP="00A26C14"/>
    <w:p w14:paraId="1620CFE5" w14:textId="68846577" w:rsidR="00570107" w:rsidRPr="009C6B0C" w:rsidRDefault="00570107" w:rsidP="00570107">
      <w:pPr>
        <w:pStyle w:val="Heading1"/>
        <w:spacing w:after="240" w:line="360" w:lineRule="auto"/>
        <w:rPr>
          <w:b/>
        </w:rPr>
      </w:pPr>
      <w:r>
        <w:rPr>
          <w:b/>
        </w:rPr>
        <w:t>Subject 6: The Model</w:t>
      </w:r>
    </w:p>
    <w:p w14:paraId="03D43161" w14:textId="0CA081FC" w:rsidR="00570107" w:rsidRDefault="00570107" w:rsidP="00570107">
      <w:pPr>
        <w:spacing w:line="360" w:lineRule="auto"/>
        <w:rPr>
          <w:ins w:id="159" w:author="Thomas J Durfee" w:date="2017-06-13T12:47:00Z"/>
          <w:rFonts w:ascii="Georgia" w:eastAsia="Times New Roman" w:hAnsi="Georgia" w:cs="Arial"/>
          <w:color w:val="222222"/>
          <w:sz w:val="24"/>
          <w:szCs w:val="19"/>
          <w:lang w:eastAsia="en-US"/>
        </w:rPr>
      </w:pPr>
      <w:r w:rsidRPr="008D776C">
        <w:rPr>
          <w:rFonts w:ascii="Georgia" w:eastAsia="Times New Roman" w:hAnsi="Georgia" w:cs="Arial"/>
          <w:color w:val="222222"/>
          <w:sz w:val="24"/>
          <w:szCs w:val="19"/>
          <w:lang w:eastAsia="en-US"/>
        </w:rPr>
        <w:t xml:space="preserve">Lorem ipsum dolor sit </w:t>
      </w:r>
      <w:proofErr w:type="spellStart"/>
      <w:r w:rsidRPr="008D776C">
        <w:rPr>
          <w:rFonts w:ascii="Georgia" w:eastAsia="Times New Roman" w:hAnsi="Georgia" w:cs="Arial"/>
          <w:color w:val="222222"/>
          <w:sz w:val="24"/>
          <w:szCs w:val="19"/>
          <w:lang w:eastAsia="en-US"/>
        </w:rPr>
        <w:t>amet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consectetur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adipiscing</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sed</w:t>
      </w:r>
      <w:proofErr w:type="spellEnd"/>
      <w:r w:rsidRPr="008D776C">
        <w:rPr>
          <w:rFonts w:ascii="Georgia" w:eastAsia="Times New Roman" w:hAnsi="Georgia" w:cs="Arial"/>
          <w:color w:val="222222"/>
          <w:sz w:val="24"/>
          <w:szCs w:val="19"/>
          <w:lang w:eastAsia="en-US"/>
        </w:rPr>
        <w:t xml:space="preserve"> do </w:t>
      </w:r>
      <w:proofErr w:type="spellStart"/>
      <w:r w:rsidRPr="008D776C">
        <w:rPr>
          <w:rFonts w:ascii="Georgia" w:eastAsia="Times New Roman" w:hAnsi="Georgia" w:cs="Arial"/>
          <w:color w:val="222222"/>
          <w:sz w:val="24"/>
          <w:szCs w:val="19"/>
          <w:lang w:eastAsia="en-US"/>
        </w:rPr>
        <w:t>eiusmod</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tempor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incididunt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labore</w:t>
      </w:r>
      <w:proofErr w:type="spellEnd"/>
      <w:r w:rsidRPr="008D776C">
        <w:rPr>
          <w:rFonts w:ascii="Georgia" w:eastAsia="Times New Roman" w:hAnsi="Georgia" w:cs="Arial"/>
          <w:color w:val="222222"/>
          <w:sz w:val="24"/>
          <w:szCs w:val="19"/>
          <w:lang w:eastAsia="en-US"/>
        </w:rPr>
        <w:t xml:space="preserve"> et dolore magna </w:t>
      </w:r>
      <w:proofErr w:type="spellStart"/>
      <w:r w:rsidRPr="008D776C">
        <w:rPr>
          <w:rFonts w:ascii="Georgia" w:eastAsia="Times New Roman" w:hAnsi="Georgia" w:cs="Arial"/>
          <w:color w:val="222222"/>
          <w:sz w:val="24"/>
          <w:szCs w:val="19"/>
          <w:lang w:eastAsia="en-US"/>
        </w:rPr>
        <w:t>aliqua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enim</w:t>
      </w:r>
      <w:proofErr w:type="spellEnd"/>
      <w:r w:rsidRPr="008D776C">
        <w:rPr>
          <w:rFonts w:ascii="Georgia" w:eastAsia="Times New Roman" w:hAnsi="Georgia" w:cs="Arial"/>
          <w:color w:val="222222"/>
          <w:sz w:val="24"/>
          <w:szCs w:val="19"/>
          <w:lang w:eastAsia="en-US"/>
        </w:rPr>
        <w:t xml:space="preserve"> ad minim </w:t>
      </w:r>
      <w:proofErr w:type="spellStart"/>
      <w:r w:rsidRPr="008D776C">
        <w:rPr>
          <w:rFonts w:ascii="Georgia" w:eastAsia="Times New Roman" w:hAnsi="Georgia" w:cs="Arial"/>
          <w:color w:val="222222"/>
          <w:sz w:val="24"/>
          <w:szCs w:val="19"/>
          <w:lang w:eastAsia="en-US"/>
        </w:rPr>
        <w:t>veniam</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quis</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nostrud</w:t>
      </w:r>
      <w:proofErr w:type="spellEnd"/>
      <w:r w:rsidRPr="008D776C">
        <w:rPr>
          <w:rFonts w:ascii="Georgia" w:eastAsia="Times New Roman" w:hAnsi="Georgia" w:cs="Arial"/>
          <w:color w:val="222222"/>
          <w:sz w:val="24"/>
          <w:szCs w:val="19"/>
          <w:lang w:eastAsia="en-US"/>
        </w:rPr>
        <w:t xml:space="preserve"> exercitation </w:t>
      </w:r>
      <w:proofErr w:type="spellStart"/>
      <w:r w:rsidRPr="008D776C">
        <w:rPr>
          <w:rFonts w:ascii="Georgia" w:eastAsia="Times New Roman" w:hAnsi="Georgia" w:cs="Arial"/>
          <w:color w:val="222222"/>
          <w:sz w:val="24"/>
          <w:szCs w:val="19"/>
          <w:lang w:eastAsia="en-US"/>
        </w:rPr>
        <w:t>ullamco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laboris</w:t>
      </w:r>
      <w:proofErr w:type="spellEnd"/>
      <w:r w:rsidRPr="008D776C">
        <w:rPr>
          <w:rFonts w:ascii="Georgia" w:eastAsia="Times New Roman" w:hAnsi="Georgia" w:cs="Arial"/>
          <w:color w:val="222222"/>
          <w:sz w:val="24"/>
          <w:szCs w:val="19"/>
          <w:lang w:eastAsia="en-US"/>
        </w:rPr>
        <w:t xml:space="preserve"> nisi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aliquip</w:t>
      </w:r>
      <w:proofErr w:type="spellEnd"/>
      <w:r w:rsidRPr="008D776C">
        <w:rPr>
          <w:rFonts w:ascii="Georgia" w:eastAsia="Times New Roman" w:hAnsi="Georgia" w:cs="Arial"/>
          <w:color w:val="222222"/>
          <w:sz w:val="24"/>
          <w:szCs w:val="19"/>
          <w:lang w:eastAsia="en-US"/>
        </w:rPr>
        <w:t xml:space="preserve"> ex </w:t>
      </w:r>
      <w:proofErr w:type="spellStart"/>
      <w:r w:rsidRPr="008D776C">
        <w:rPr>
          <w:rFonts w:ascii="Georgia" w:eastAsia="Times New Roman" w:hAnsi="Georgia" w:cs="Arial"/>
          <w:color w:val="222222"/>
          <w:sz w:val="24"/>
          <w:szCs w:val="19"/>
          <w:lang w:eastAsia="en-US"/>
        </w:rPr>
        <w:t>ea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commodo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consequat</w:t>
      </w:r>
      <w:proofErr w:type="spellEnd"/>
      <w:r w:rsidRPr="008D776C">
        <w:rPr>
          <w:rFonts w:ascii="Georgia" w:eastAsia="Times New Roman" w:hAnsi="Georgia" w:cs="Arial"/>
          <w:color w:val="222222"/>
          <w:sz w:val="24"/>
          <w:szCs w:val="19"/>
          <w:lang w:eastAsia="en-US"/>
        </w:rPr>
        <w:t xml:space="preserve">. Duis </w:t>
      </w:r>
      <w:proofErr w:type="spellStart"/>
      <w:r w:rsidRPr="008D776C">
        <w:rPr>
          <w:rFonts w:ascii="Georgia" w:eastAsia="Times New Roman" w:hAnsi="Georgia" w:cs="Arial"/>
          <w:color w:val="222222"/>
          <w:sz w:val="24"/>
          <w:szCs w:val="19"/>
          <w:lang w:eastAsia="en-US"/>
        </w:rPr>
        <w:t>aute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irure</w:t>
      </w:r>
      <w:proofErr w:type="spellEnd"/>
      <w:r w:rsidRPr="008D776C">
        <w:rPr>
          <w:rFonts w:ascii="Georgia" w:eastAsia="Times New Roman" w:hAnsi="Georgia" w:cs="Arial"/>
          <w:color w:val="222222"/>
          <w:sz w:val="24"/>
          <w:szCs w:val="19"/>
          <w:lang w:eastAsia="en-US"/>
        </w:rPr>
        <w:t xml:space="preserve"> dolor in </w:t>
      </w:r>
      <w:proofErr w:type="spellStart"/>
      <w:r w:rsidRPr="008D776C">
        <w:rPr>
          <w:rFonts w:ascii="Georgia" w:eastAsia="Times New Roman" w:hAnsi="Georgia" w:cs="Arial"/>
          <w:color w:val="222222"/>
          <w:sz w:val="24"/>
          <w:szCs w:val="19"/>
          <w:lang w:eastAsia="en-US"/>
        </w:rPr>
        <w:t>reprehenderit</w:t>
      </w:r>
      <w:proofErr w:type="spellEnd"/>
      <w:r w:rsidRPr="008D776C">
        <w:rPr>
          <w:rFonts w:ascii="Georgia" w:eastAsia="Times New Roman" w:hAnsi="Georgia" w:cs="Arial"/>
          <w:color w:val="222222"/>
          <w:sz w:val="24"/>
          <w:szCs w:val="19"/>
          <w:lang w:eastAsia="en-US"/>
        </w:rPr>
        <w:t xml:space="preserve"> in </w:t>
      </w:r>
      <w:proofErr w:type="spellStart"/>
      <w:r w:rsidRPr="008D776C">
        <w:rPr>
          <w:rFonts w:ascii="Georgia" w:eastAsia="Times New Roman" w:hAnsi="Georgia" w:cs="Arial"/>
          <w:color w:val="222222"/>
          <w:sz w:val="24"/>
          <w:szCs w:val="19"/>
          <w:lang w:eastAsia="en-US"/>
        </w:rPr>
        <w:t>voluptate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velit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esse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cillum</w:t>
      </w:r>
      <w:proofErr w:type="spellEnd"/>
      <w:r w:rsidRPr="008D776C">
        <w:rPr>
          <w:rFonts w:ascii="Georgia" w:eastAsia="Times New Roman" w:hAnsi="Georgia" w:cs="Arial"/>
          <w:color w:val="222222"/>
          <w:sz w:val="24"/>
          <w:szCs w:val="19"/>
          <w:lang w:eastAsia="en-US"/>
        </w:rPr>
        <w:t xml:space="preserve"> dolore </w:t>
      </w:r>
      <w:proofErr w:type="spellStart"/>
      <w:r w:rsidRPr="008D776C">
        <w:rPr>
          <w:rFonts w:ascii="Georgia" w:eastAsia="Times New Roman" w:hAnsi="Georgia" w:cs="Arial"/>
          <w:color w:val="222222"/>
          <w:sz w:val="24"/>
          <w:szCs w:val="19"/>
          <w:lang w:eastAsia="en-US"/>
        </w:rPr>
        <w:t>eu</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fugiat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nulla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pariatur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lastRenderedPageBreak/>
        <w:t>Excepteur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sint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occaecat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cupidatat</w:t>
      </w:r>
      <w:proofErr w:type="spellEnd"/>
      <w:r w:rsidRPr="008D776C">
        <w:rPr>
          <w:rFonts w:ascii="Georgia" w:eastAsia="Times New Roman" w:hAnsi="Georgia" w:cs="Arial"/>
          <w:color w:val="222222"/>
          <w:sz w:val="24"/>
          <w:szCs w:val="19"/>
          <w:lang w:eastAsia="en-US"/>
        </w:rPr>
        <w:t xml:space="preserve"> non </w:t>
      </w:r>
      <w:proofErr w:type="spellStart"/>
      <w:r w:rsidRPr="008D776C">
        <w:rPr>
          <w:rFonts w:ascii="Georgia" w:eastAsia="Times New Roman" w:hAnsi="Georgia" w:cs="Arial"/>
          <w:color w:val="222222"/>
          <w:sz w:val="24"/>
          <w:szCs w:val="19"/>
          <w:lang w:eastAsia="en-US"/>
        </w:rPr>
        <w:t>proident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sunt</w:t>
      </w:r>
      <w:proofErr w:type="spellEnd"/>
      <w:r w:rsidRPr="008D776C">
        <w:rPr>
          <w:rFonts w:ascii="Georgia" w:eastAsia="Times New Roman" w:hAnsi="Georgia" w:cs="Arial"/>
          <w:color w:val="222222"/>
          <w:sz w:val="24"/>
          <w:szCs w:val="19"/>
          <w:lang w:eastAsia="en-US"/>
        </w:rPr>
        <w:t xml:space="preserve"> in culpa qui </w:t>
      </w:r>
      <w:proofErr w:type="spellStart"/>
      <w:r w:rsidRPr="008D776C">
        <w:rPr>
          <w:rFonts w:ascii="Georgia" w:eastAsia="Times New Roman" w:hAnsi="Georgia" w:cs="Arial"/>
          <w:color w:val="222222"/>
          <w:sz w:val="24"/>
          <w:szCs w:val="19"/>
          <w:lang w:eastAsia="en-US"/>
        </w:rPr>
        <w:t>officia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deserunt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mollit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anim</w:t>
      </w:r>
      <w:proofErr w:type="spellEnd"/>
      <w:r w:rsidRPr="008D776C">
        <w:rPr>
          <w:rFonts w:ascii="Georgia" w:eastAsia="Times New Roman" w:hAnsi="Georgia" w:cs="Arial"/>
          <w:color w:val="222222"/>
          <w:sz w:val="24"/>
          <w:szCs w:val="19"/>
          <w:lang w:eastAsia="en-US"/>
        </w:rPr>
        <w:t xml:space="preserve"> id </w:t>
      </w:r>
      <w:proofErr w:type="spellStart"/>
      <w:r w:rsidRPr="008D776C">
        <w:rPr>
          <w:rFonts w:ascii="Georgia" w:eastAsia="Times New Roman" w:hAnsi="Georgia" w:cs="Arial"/>
          <w:color w:val="222222"/>
          <w:sz w:val="24"/>
          <w:szCs w:val="19"/>
          <w:lang w:eastAsia="en-US"/>
        </w:rPr>
        <w:t>est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laborum</w:t>
      </w:r>
      <w:proofErr w:type="spellEnd"/>
      <w:r w:rsidRPr="008D776C">
        <w:rPr>
          <w:rFonts w:ascii="Georgia" w:eastAsia="Times New Roman" w:hAnsi="Georgia" w:cs="Arial"/>
          <w:color w:val="222222"/>
          <w:sz w:val="24"/>
          <w:szCs w:val="19"/>
          <w:lang w:eastAsia="en-US"/>
        </w:rPr>
        <w:t>.</w:t>
      </w:r>
    </w:p>
    <w:p w14:paraId="04A75693" w14:textId="2B2C7869" w:rsidR="00570107" w:rsidRDefault="00570107" w:rsidP="00570107">
      <w:pPr>
        <w:spacing w:line="360" w:lineRule="auto"/>
        <w:rPr>
          <w:ins w:id="160" w:author="Thomas J Durfee" w:date="2017-06-13T12:48:00Z"/>
          <w:rFonts w:ascii="Georgia" w:hAnsi="Georgia"/>
        </w:rPr>
      </w:pPr>
    </w:p>
    <w:p w14:paraId="64141687" w14:textId="77777777" w:rsidR="00570107" w:rsidRDefault="00570107" w:rsidP="00570107">
      <w:pPr>
        <w:spacing w:line="360" w:lineRule="auto"/>
        <w:rPr>
          <w:rFonts w:ascii="Georgia" w:hAnsi="Georgia"/>
        </w:rPr>
      </w:pPr>
    </w:p>
    <w:p w14:paraId="040B3DB7" w14:textId="1163AFB4" w:rsidR="00570107" w:rsidRPr="009C6B0C" w:rsidRDefault="00570107" w:rsidP="00570107">
      <w:pPr>
        <w:pStyle w:val="Heading1"/>
        <w:spacing w:after="240" w:line="360" w:lineRule="auto"/>
        <w:rPr>
          <w:b/>
        </w:rPr>
      </w:pPr>
      <w:r>
        <w:rPr>
          <w:b/>
        </w:rPr>
        <w:t>Subject 7: Data</w:t>
      </w:r>
    </w:p>
    <w:p w14:paraId="3E4B3F12" w14:textId="77777777" w:rsidR="00570107" w:rsidRDefault="00570107" w:rsidP="00570107">
      <w:pPr>
        <w:spacing w:line="360" w:lineRule="auto"/>
        <w:rPr>
          <w:rFonts w:ascii="Georgia" w:hAnsi="Georgia"/>
        </w:rPr>
      </w:pPr>
      <w:r w:rsidRPr="008D776C">
        <w:rPr>
          <w:rFonts w:ascii="Georgia" w:eastAsia="Times New Roman" w:hAnsi="Georgia" w:cs="Arial"/>
          <w:color w:val="222222"/>
          <w:sz w:val="24"/>
          <w:szCs w:val="19"/>
          <w:lang w:eastAsia="en-US"/>
        </w:rPr>
        <w:t xml:space="preserve">Lorem ipsum dolor sit </w:t>
      </w:r>
      <w:proofErr w:type="spellStart"/>
      <w:r w:rsidRPr="008D776C">
        <w:rPr>
          <w:rFonts w:ascii="Georgia" w:eastAsia="Times New Roman" w:hAnsi="Georgia" w:cs="Arial"/>
          <w:color w:val="222222"/>
          <w:sz w:val="24"/>
          <w:szCs w:val="19"/>
          <w:lang w:eastAsia="en-US"/>
        </w:rPr>
        <w:t>amet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consectetur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adipiscing</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sed</w:t>
      </w:r>
      <w:proofErr w:type="spellEnd"/>
      <w:r w:rsidRPr="008D776C">
        <w:rPr>
          <w:rFonts w:ascii="Georgia" w:eastAsia="Times New Roman" w:hAnsi="Georgia" w:cs="Arial"/>
          <w:color w:val="222222"/>
          <w:sz w:val="24"/>
          <w:szCs w:val="19"/>
          <w:lang w:eastAsia="en-US"/>
        </w:rPr>
        <w:t xml:space="preserve"> do </w:t>
      </w:r>
      <w:proofErr w:type="spellStart"/>
      <w:r w:rsidRPr="008D776C">
        <w:rPr>
          <w:rFonts w:ascii="Georgia" w:eastAsia="Times New Roman" w:hAnsi="Georgia" w:cs="Arial"/>
          <w:color w:val="222222"/>
          <w:sz w:val="24"/>
          <w:szCs w:val="19"/>
          <w:lang w:eastAsia="en-US"/>
        </w:rPr>
        <w:t>eiusmod</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tempor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incididunt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labore</w:t>
      </w:r>
      <w:proofErr w:type="spellEnd"/>
      <w:r w:rsidRPr="008D776C">
        <w:rPr>
          <w:rFonts w:ascii="Georgia" w:eastAsia="Times New Roman" w:hAnsi="Georgia" w:cs="Arial"/>
          <w:color w:val="222222"/>
          <w:sz w:val="24"/>
          <w:szCs w:val="19"/>
          <w:lang w:eastAsia="en-US"/>
        </w:rPr>
        <w:t xml:space="preserve"> et dolore magna </w:t>
      </w:r>
      <w:proofErr w:type="spellStart"/>
      <w:r w:rsidRPr="008D776C">
        <w:rPr>
          <w:rFonts w:ascii="Georgia" w:eastAsia="Times New Roman" w:hAnsi="Georgia" w:cs="Arial"/>
          <w:color w:val="222222"/>
          <w:sz w:val="24"/>
          <w:szCs w:val="19"/>
          <w:lang w:eastAsia="en-US"/>
        </w:rPr>
        <w:t>aliqua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enim</w:t>
      </w:r>
      <w:proofErr w:type="spellEnd"/>
      <w:r w:rsidRPr="008D776C">
        <w:rPr>
          <w:rFonts w:ascii="Georgia" w:eastAsia="Times New Roman" w:hAnsi="Georgia" w:cs="Arial"/>
          <w:color w:val="222222"/>
          <w:sz w:val="24"/>
          <w:szCs w:val="19"/>
          <w:lang w:eastAsia="en-US"/>
        </w:rPr>
        <w:t xml:space="preserve"> ad minim </w:t>
      </w:r>
      <w:proofErr w:type="spellStart"/>
      <w:r w:rsidRPr="008D776C">
        <w:rPr>
          <w:rFonts w:ascii="Georgia" w:eastAsia="Times New Roman" w:hAnsi="Georgia" w:cs="Arial"/>
          <w:color w:val="222222"/>
          <w:sz w:val="24"/>
          <w:szCs w:val="19"/>
          <w:lang w:eastAsia="en-US"/>
        </w:rPr>
        <w:t>veniam</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quis</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nostrud</w:t>
      </w:r>
      <w:proofErr w:type="spellEnd"/>
      <w:r w:rsidRPr="008D776C">
        <w:rPr>
          <w:rFonts w:ascii="Georgia" w:eastAsia="Times New Roman" w:hAnsi="Georgia" w:cs="Arial"/>
          <w:color w:val="222222"/>
          <w:sz w:val="24"/>
          <w:szCs w:val="19"/>
          <w:lang w:eastAsia="en-US"/>
        </w:rPr>
        <w:t xml:space="preserve"> exercitation </w:t>
      </w:r>
      <w:proofErr w:type="spellStart"/>
      <w:r w:rsidRPr="008D776C">
        <w:rPr>
          <w:rFonts w:ascii="Georgia" w:eastAsia="Times New Roman" w:hAnsi="Georgia" w:cs="Arial"/>
          <w:color w:val="222222"/>
          <w:sz w:val="24"/>
          <w:szCs w:val="19"/>
          <w:lang w:eastAsia="en-US"/>
        </w:rPr>
        <w:t>ullamco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laboris</w:t>
      </w:r>
      <w:proofErr w:type="spellEnd"/>
      <w:r w:rsidRPr="008D776C">
        <w:rPr>
          <w:rFonts w:ascii="Georgia" w:eastAsia="Times New Roman" w:hAnsi="Georgia" w:cs="Arial"/>
          <w:color w:val="222222"/>
          <w:sz w:val="24"/>
          <w:szCs w:val="19"/>
          <w:lang w:eastAsia="en-US"/>
        </w:rPr>
        <w:t xml:space="preserve"> nisi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aliquip</w:t>
      </w:r>
      <w:proofErr w:type="spellEnd"/>
      <w:r w:rsidRPr="008D776C">
        <w:rPr>
          <w:rFonts w:ascii="Georgia" w:eastAsia="Times New Roman" w:hAnsi="Georgia" w:cs="Arial"/>
          <w:color w:val="222222"/>
          <w:sz w:val="24"/>
          <w:szCs w:val="19"/>
          <w:lang w:eastAsia="en-US"/>
        </w:rPr>
        <w:t xml:space="preserve"> ex </w:t>
      </w:r>
      <w:proofErr w:type="spellStart"/>
      <w:r w:rsidRPr="008D776C">
        <w:rPr>
          <w:rFonts w:ascii="Georgia" w:eastAsia="Times New Roman" w:hAnsi="Georgia" w:cs="Arial"/>
          <w:color w:val="222222"/>
          <w:sz w:val="24"/>
          <w:szCs w:val="19"/>
          <w:lang w:eastAsia="en-US"/>
        </w:rPr>
        <w:t>ea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commodo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consequat</w:t>
      </w:r>
      <w:proofErr w:type="spellEnd"/>
      <w:r w:rsidRPr="008D776C">
        <w:rPr>
          <w:rFonts w:ascii="Georgia" w:eastAsia="Times New Roman" w:hAnsi="Georgia" w:cs="Arial"/>
          <w:color w:val="222222"/>
          <w:sz w:val="24"/>
          <w:szCs w:val="19"/>
          <w:lang w:eastAsia="en-US"/>
        </w:rPr>
        <w:t xml:space="preserve">. Duis </w:t>
      </w:r>
      <w:proofErr w:type="spellStart"/>
      <w:r w:rsidRPr="008D776C">
        <w:rPr>
          <w:rFonts w:ascii="Georgia" w:eastAsia="Times New Roman" w:hAnsi="Georgia" w:cs="Arial"/>
          <w:color w:val="222222"/>
          <w:sz w:val="24"/>
          <w:szCs w:val="19"/>
          <w:lang w:eastAsia="en-US"/>
        </w:rPr>
        <w:t>aute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irure</w:t>
      </w:r>
      <w:proofErr w:type="spellEnd"/>
      <w:r w:rsidRPr="008D776C">
        <w:rPr>
          <w:rFonts w:ascii="Georgia" w:eastAsia="Times New Roman" w:hAnsi="Georgia" w:cs="Arial"/>
          <w:color w:val="222222"/>
          <w:sz w:val="24"/>
          <w:szCs w:val="19"/>
          <w:lang w:eastAsia="en-US"/>
        </w:rPr>
        <w:t xml:space="preserve"> dolor in </w:t>
      </w:r>
      <w:proofErr w:type="spellStart"/>
      <w:r w:rsidRPr="008D776C">
        <w:rPr>
          <w:rFonts w:ascii="Georgia" w:eastAsia="Times New Roman" w:hAnsi="Georgia" w:cs="Arial"/>
          <w:color w:val="222222"/>
          <w:sz w:val="24"/>
          <w:szCs w:val="19"/>
          <w:lang w:eastAsia="en-US"/>
        </w:rPr>
        <w:t>reprehenderit</w:t>
      </w:r>
      <w:proofErr w:type="spellEnd"/>
      <w:r w:rsidRPr="008D776C">
        <w:rPr>
          <w:rFonts w:ascii="Georgia" w:eastAsia="Times New Roman" w:hAnsi="Georgia" w:cs="Arial"/>
          <w:color w:val="222222"/>
          <w:sz w:val="24"/>
          <w:szCs w:val="19"/>
          <w:lang w:eastAsia="en-US"/>
        </w:rPr>
        <w:t xml:space="preserve"> in </w:t>
      </w:r>
      <w:proofErr w:type="spellStart"/>
      <w:r w:rsidRPr="008D776C">
        <w:rPr>
          <w:rFonts w:ascii="Georgia" w:eastAsia="Times New Roman" w:hAnsi="Georgia" w:cs="Arial"/>
          <w:color w:val="222222"/>
          <w:sz w:val="24"/>
          <w:szCs w:val="19"/>
          <w:lang w:eastAsia="en-US"/>
        </w:rPr>
        <w:t>voluptate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velit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esse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cillum</w:t>
      </w:r>
      <w:proofErr w:type="spellEnd"/>
      <w:r w:rsidRPr="008D776C">
        <w:rPr>
          <w:rFonts w:ascii="Georgia" w:eastAsia="Times New Roman" w:hAnsi="Georgia" w:cs="Arial"/>
          <w:color w:val="222222"/>
          <w:sz w:val="24"/>
          <w:szCs w:val="19"/>
          <w:lang w:eastAsia="en-US"/>
        </w:rPr>
        <w:t xml:space="preserve"> dolore </w:t>
      </w:r>
      <w:proofErr w:type="spellStart"/>
      <w:r w:rsidRPr="008D776C">
        <w:rPr>
          <w:rFonts w:ascii="Georgia" w:eastAsia="Times New Roman" w:hAnsi="Georgia" w:cs="Arial"/>
          <w:color w:val="222222"/>
          <w:sz w:val="24"/>
          <w:szCs w:val="19"/>
          <w:lang w:eastAsia="en-US"/>
        </w:rPr>
        <w:t>eu</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fugiat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nulla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pariatur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Excepteur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sint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occaecat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cupidatat</w:t>
      </w:r>
      <w:proofErr w:type="spellEnd"/>
      <w:r w:rsidRPr="008D776C">
        <w:rPr>
          <w:rFonts w:ascii="Georgia" w:eastAsia="Times New Roman" w:hAnsi="Georgia" w:cs="Arial"/>
          <w:color w:val="222222"/>
          <w:sz w:val="24"/>
          <w:szCs w:val="19"/>
          <w:lang w:eastAsia="en-US"/>
        </w:rPr>
        <w:t xml:space="preserve"> non </w:t>
      </w:r>
      <w:proofErr w:type="spellStart"/>
      <w:r w:rsidRPr="008D776C">
        <w:rPr>
          <w:rFonts w:ascii="Georgia" w:eastAsia="Times New Roman" w:hAnsi="Georgia" w:cs="Arial"/>
          <w:color w:val="222222"/>
          <w:sz w:val="24"/>
          <w:szCs w:val="19"/>
          <w:lang w:eastAsia="en-US"/>
        </w:rPr>
        <w:t>proident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sunt</w:t>
      </w:r>
      <w:proofErr w:type="spellEnd"/>
      <w:r w:rsidRPr="008D776C">
        <w:rPr>
          <w:rFonts w:ascii="Georgia" w:eastAsia="Times New Roman" w:hAnsi="Georgia" w:cs="Arial"/>
          <w:color w:val="222222"/>
          <w:sz w:val="24"/>
          <w:szCs w:val="19"/>
          <w:lang w:eastAsia="en-US"/>
        </w:rPr>
        <w:t xml:space="preserve"> in culpa qui </w:t>
      </w:r>
      <w:proofErr w:type="spellStart"/>
      <w:r w:rsidRPr="008D776C">
        <w:rPr>
          <w:rFonts w:ascii="Georgia" w:eastAsia="Times New Roman" w:hAnsi="Georgia" w:cs="Arial"/>
          <w:color w:val="222222"/>
          <w:sz w:val="24"/>
          <w:szCs w:val="19"/>
          <w:lang w:eastAsia="en-US"/>
        </w:rPr>
        <w:t>officia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deserunt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mollit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anim</w:t>
      </w:r>
      <w:proofErr w:type="spellEnd"/>
      <w:r w:rsidRPr="008D776C">
        <w:rPr>
          <w:rFonts w:ascii="Georgia" w:eastAsia="Times New Roman" w:hAnsi="Georgia" w:cs="Arial"/>
          <w:color w:val="222222"/>
          <w:sz w:val="24"/>
          <w:szCs w:val="19"/>
          <w:lang w:eastAsia="en-US"/>
        </w:rPr>
        <w:t xml:space="preserve"> id </w:t>
      </w:r>
      <w:proofErr w:type="spellStart"/>
      <w:r w:rsidRPr="008D776C">
        <w:rPr>
          <w:rFonts w:ascii="Georgia" w:eastAsia="Times New Roman" w:hAnsi="Georgia" w:cs="Arial"/>
          <w:color w:val="222222"/>
          <w:sz w:val="24"/>
          <w:szCs w:val="19"/>
          <w:lang w:eastAsia="en-US"/>
        </w:rPr>
        <w:t>est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laborum</w:t>
      </w:r>
      <w:proofErr w:type="spellEnd"/>
      <w:r w:rsidRPr="008D776C">
        <w:rPr>
          <w:rFonts w:ascii="Georgia" w:eastAsia="Times New Roman" w:hAnsi="Georgia" w:cs="Arial"/>
          <w:color w:val="222222"/>
          <w:sz w:val="24"/>
          <w:szCs w:val="19"/>
          <w:lang w:eastAsia="en-US"/>
        </w:rPr>
        <w:t>.</w:t>
      </w:r>
    </w:p>
    <w:p w14:paraId="3735DC08" w14:textId="1B63BFA8" w:rsidR="00C42472" w:rsidRDefault="00C42472" w:rsidP="00A26C14"/>
    <w:p w14:paraId="5CBC56B0" w14:textId="74B83DBB" w:rsidR="00C42472" w:rsidRDefault="00C42472" w:rsidP="00A26C14"/>
    <w:p w14:paraId="73331621" w14:textId="38155679" w:rsidR="00C42472" w:rsidRPr="009C6B0C" w:rsidRDefault="00C42472" w:rsidP="00C42472">
      <w:pPr>
        <w:pStyle w:val="Heading1"/>
        <w:spacing w:after="240" w:line="360" w:lineRule="auto"/>
        <w:rPr>
          <w:b/>
        </w:rPr>
      </w:pPr>
      <w:r>
        <w:rPr>
          <w:b/>
        </w:rPr>
        <w:t>Subject</w:t>
      </w:r>
      <w:r w:rsidR="00570107">
        <w:rPr>
          <w:b/>
        </w:rPr>
        <w:t xml:space="preserve"> 8</w:t>
      </w:r>
      <w:r>
        <w:rPr>
          <w:b/>
        </w:rPr>
        <w:t xml:space="preserve">: </w:t>
      </w:r>
      <w:r w:rsidR="00570107">
        <w:rPr>
          <w:b/>
        </w:rPr>
        <w:t>Results</w:t>
      </w:r>
    </w:p>
    <w:p w14:paraId="09E4ED0C" w14:textId="77777777" w:rsidR="00C42472" w:rsidRDefault="00C42472" w:rsidP="00C42472">
      <w:pPr>
        <w:spacing w:line="360" w:lineRule="auto"/>
        <w:rPr>
          <w:rFonts w:ascii="Georgia" w:hAnsi="Georgia"/>
        </w:rPr>
      </w:pPr>
      <w:r w:rsidRPr="008D776C">
        <w:rPr>
          <w:rFonts w:ascii="Georgia" w:eastAsia="Times New Roman" w:hAnsi="Georgia" w:cs="Arial"/>
          <w:color w:val="222222"/>
          <w:sz w:val="24"/>
          <w:szCs w:val="19"/>
          <w:lang w:eastAsia="en-US"/>
        </w:rPr>
        <w:t xml:space="preserve">Lorem ipsum dolor sit </w:t>
      </w:r>
      <w:proofErr w:type="spellStart"/>
      <w:r w:rsidRPr="008D776C">
        <w:rPr>
          <w:rFonts w:ascii="Georgia" w:eastAsia="Times New Roman" w:hAnsi="Georgia" w:cs="Arial"/>
          <w:color w:val="222222"/>
          <w:sz w:val="24"/>
          <w:szCs w:val="19"/>
          <w:lang w:eastAsia="en-US"/>
        </w:rPr>
        <w:t>amet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consectetur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adipiscing</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sed</w:t>
      </w:r>
      <w:proofErr w:type="spellEnd"/>
      <w:r w:rsidRPr="008D776C">
        <w:rPr>
          <w:rFonts w:ascii="Georgia" w:eastAsia="Times New Roman" w:hAnsi="Georgia" w:cs="Arial"/>
          <w:color w:val="222222"/>
          <w:sz w:val="24"/>
          <w:szCs w:val="19"/>
          <w:lang w:eastAsia="en-US"/>
        </w:rPr>
        <w:t xml:space="preserve"> do </w:t>
      </w:r>
      <w:proofErr w:type="spellStart"/>
      <w:r w:rsidRPr="008D776C">
        <w:rPr>
          <w:rFonts w:ascii="Georgia" w:eastAsia="Times New Roman" w:hAnsi="Georgia" w:cs="Arial"/>
          <w:color w:val="222222"/>
          <w:sz w:val="24"/>
          <w:szCs w:val="19"/>
          <w:lang w:eastAsia="en-US"/>
        </w:rPr>
        <w:t>eiusmod</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tempor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incididunt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labore</w:t>
      </w:r>
      <w:proofErr w:type="spellEnd"/>
      <w:r w:rsidRPr="008D776C">
        <w:rPr>
          <w:rFonts w:ascii="Georgia" w:eastAsia="Times New Roman" w:hAnsi="Georgia" w:cs="Arial"/>
          <w:color w:val="222222"/>
          <w:sz w:val="24"/>
          <w:szCs w:val="19"/>
          <w:lang w:eastAsia="en-US"/>
        </w:rPr>
        <w:t xml:space="preserve"> et dolore magna </w:t>
      </w:r>
      <w:proofErr w:type="spellStart"/>
      <w:r w:rsidRPr="008D776C">
        <w:rPr>
          <w:rFonts w:ascii="Georgia" w:eastAsia="Times New Roman" w:hAnsi="Georgia" w:cs="Arial"/>
          <w:color w:val="222222"/>
          <w:sz w:val="24"/>
          <w:szCs w:val="19"/>
          <w:lang w:eastAsia="en-US"/>
        </w:rPr>
        <w:t>aliqua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enim</w:t>
      </w:r>
      <w:proofErr w:type="spellEnd"/>
      <w:r w:rsidRPr="008D776C">
        <w:rPr>
          <w:rFonts w:ascii="Georgia" w:eastAsia="Times New Roman" w:hAnsi="Georgia" w:cs="Arial"/>
          <w:color w:val="222222"/>
          <w:sz w:val="24"/>
          <w:szCs w:val="19"/>
          <w:lang w:eastAsia="en-US"/>
        </w:rPr>
        <w:t xml:space="preserve"> ad minim </w:t>
      </w:r>
      <w:proofErr w:type="spellStart"/>
      <w:r w:rsidRPr="008D776C">
        <w:rPr>
          <w:rFonts w:ascii="Georgia" w:eastAsia="Times New Roman" w:hAnsi="Georgia" w:cs="Arial"/>
          <w:color w:val="222222"/>
          <w:sz w:val="24"/>
          <w:szCs w:val="19"/>
          <w:lang w:eastAsia="en-US"/>
        </w:rPr>
        <w:t>veniam</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quis</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nostrud</w:t>
      </w:r>
      <w:proofErr w:type="spellEnd"/>
      <w:r w:rsidRPr="008D776C">
        <w:rPr>
          <w:rFonts w:ascii="Georgia" w:eastAsia="Times New Roman" w:hAnsi="Georgia" w:cs="Arial"/>
          <w:color w:val="222222"/>
          <w:sz w:val="24"/>
          <w:szCs w:val="19"/>
          <w:lang w:eastAsia="en-US"/>
        </w:rPr>
        <w:t xml:space="preserve"> exercitation </w:t>
      </w:r>
      <w:proofErr w:type="spellStart"/>
      <w:r w:rsidRPr="008D776C">
        <w:rPr>
          <w:rFonts w:ascii="Georgia" w:eastAsia="Times New Roman" w:hAnsi="Georgia" w:cs="Arial"/>
          <w:color w:val="222222"/>
          <w:sz w:val="24"/>
          <w:szCs w:val="19"/>
          <w:lang w:eastAsia="en-US"/>
        </w:rPr>
        <w:t>ullamco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laboris</w:t>
      </w:r>
      <w:proofErr w:type="spellEnd"/>
      <w:r w:rsidRPr="008D776C">
        <w:rPr>
          <w:rFonts w:ascii="Georgia" w:eastAsia="Times New Roman" w:hAnsi="Georgia" w:cs="Arial"/>
          <w:color w:val="222222"/>
          <w:sz w:val="24"/>
          <w:szCs w:val="19"/>
          <w:lang w:eastAsia="en-US"/>
        </w:rPr>
        <w:t xml:space="preserve"> nisi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aliquip</w:t>
      </w:r>
      <w:proofErr w:type="spellEnd"/>
      <w:r w:rsidRPr="008D776C">
        <w:rPr>
          <w:rFonts w:ascii="Georgia" w:eastAsia="Times New Roman" w:hAnsi="Georgia" w:cs="Arial"/>
          <w:color w:val="222222"/>
          <w:sz w:val="24"/>
          <w:szCs w:val="19"/>
          <w:lang w:eastAsia="en-US"/>
        </w:rPr>
        <w:t xml:space="preserve"> ex </w:t>
      </w:r>
      <w:proofErr w:type="spellStart"/>
      <w:r w:rsidRPr="008D776C">
        <w:rPr>
          <w:rFonts w:ascii="Georgia" w:eastAsia="Times New Roman" w:hAnsi="Georgia" w:cs="Arial"/>
          <w:color w:val="222222"/>
          <w:sz w:val="24"/>
          <w:szCs w:val="19"/>
          <w:lang w:eastAsia="en-US"/>
        </w:rPr>
        <w:t>ea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commodo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consequat</w:t>
      </w:r>
      <w:proofErr w:type="spellEnd"/>
      <w:r w:rsidRPr="008D776C">
        <w:rPr>
          <w:rFonts w:ascii="Georgia" w:eastAsia="Times New Roman" w:hAnsi="Georgia" w:cs="Arial"/>
          <w:color w:val="222222"/>
          <w:sz w:val="24"/>
          <w:szCs w:val="19"/>
          <w:lang w:eastAsia="en-US"/>
        </w:rPr>
        <w:t xml:space="preserve">. Duis </w:t>
      </w:r>
      <w:proofErr w:type="spellStart"/>
      <w:r w:rsidRPr="008D776C">
        <w:rPr>
          <w:rFonts w:ascii="Georgia" w:eastAsia="Times New Roman" w:hAnsi="Georgia" w:cs="Arial"/>
          <w:color w:val="222222"/>
          <w:sz w:val="24"/>
          <w:szCs w:val="19"/>
          <w:lang w:eastAsia="en-US"/>
        </w:rPr>
        <w:t>aute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irure</w:t>
      </w:r>
      <w:proofErr w:type="spellEnd"/>
      <w:r w:rsidRPr="008D776C">
        <w:rPr>
          <w:rFonts w:ascii="Georgia" w:eastAsia="Times New Roman" w:hAnsi="Georgia" w:cs="Arial"/>
          <w:color w:val="222222"/>
          <w:sz w:val="24"/>
          <w:szCs w:val="19"/>
          <w:lang w:eastAsia="en-US"/>
        </w:rPr>
        <w:t xml:space="preserve"> dolor in </w:t>
      </w:r>
      <w:proofErr w:type="spellStart"/>
      <w:r w:rsidRPr="008D776C">
        <w:rPr>
          <w:rFonts w:ascii="Georgia" w:eastAsia="Times New Roman" w:hAnsi="Georgia" w:cs="Arial"/>
          <w:color w:val="222222"/>
          <w:sz w:val="24"/>
          <w:szCs w:val="19"/>
          <w:lang w:eastAsia="en-US"/>
        </w:rPr>
        <w:t>reprehenderit</w:t>
      </w:r>
      <w:proofErr w:type="spellEnd"/>
      <w:r w:rsidRPr="008D776C">
        <w:rPr>
          <w:rFonts w:ascii="Georgia" w:eastAsia="Times New Roman" w:hAnsi="Georgia" w:cs="Arial"/>
          <w:color w:val="222222"/>
          <w:sz w:val="24"/>
          <w:szCs w:val="19"/>
          <w:lang w:eastAsia="en-US"/>
        </w:rPr>
        <w:t xml:space="preserve"> in </w:t>
      </w:r>
      <w:proofErr w:type="spellStart"/>
      <w:r w:rsidRPr="008D776C">
        <w:rPr>
          <w:rFonts w:ascii="Georgia" w:eastAsia="Times New Roman" w:hAnsi="Georgia" w:cs="Arial"/>
          <w:color w:val="222222"/>
          <w:sz w:val="24"/>
          <w:szCs w:val="19"/>
          <w:lang w:eastAsia="en-US"/>
        </w:rPr>
        <w:t>voluptate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velit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esse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cillum</w:t>
      </w:r>
      <w:proofErr w:type="spellEnd"/>
      <w:r w:rsidRPr="008D776C">
        <w:rPr>
          <w:rFonts w:ascii="Georgia" w:eastAsia="Times New Roman" w:hAnsi="Georgia" w:cs="Arial"/>
          <w:color w:val="222222"/>
          <w:sz w:val="24"/>
          <w:szCs w:val="19"/>
          <w:lang w:eastAsia="en-US"/>
        </w:rPr>
        <w:t xml:space="preserve"> dolore </w:t>
      </w:r>
      <w:proofErr w:type="spellStart"/>
      <w:r w:rsidRPr="008D776C">
        <w:rPr>
          <w:rFonts w:ascii="Georgia" w:eastAsia="Times New Roman" w:hAnsi="Georgia" w:cs="Arial"/>
          <w:color w:val="222222"/>
          <w:sz w:val="24"/>
          <w:szCs w:val="19"/>
          <w:lang w:eastAsia="en-US"/>
        </w:rPr>
        <w:t>eu</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fugiat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nulla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pariatur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Excepteur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sint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occaecat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cupidatat</w:t>
      </w:r>
      <w:proofErr w:type="spellEnd"/>
      <w:r w:rsidRPr="008D776C">
        <w:rPr>
          <w:rFonts w:ascii="Georgia" w:eastAsia="Times New Roman" w:hAnsi="Georgia" w:cs="Arial"/>
          <w:color w:val="222222"/>
          <w:sz w:val="24"/>
          <w:szCs w:val="19"/>
          <w:lang w:eastAsia="en-US"/>
        </w:rPr>
        <w:t xml:space="preserve"> non </w:t>
      </w:r>
      <w:proofErr w:type="spellStart"/>
      <w:r w:rsidRPr="008D776C">
        <w:rPr>
          <w:rFonts w:ascii="Georgia" w:eastAsia="Times New Roman" w:hAnsi="Georgia" w:cs="Arial"/>
          <w:color w:val="222222"/>
          <w:sz w:val="24"/>
          <w:szCs w:val="19"/>
          <w:lang w:eastAsia="en-US"/>
        </w:rPr>
        <w:t>proident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sunt</w:t>
      </w:r>
      <w:proofErr w:type="spellEnd"/>
      <w:r w:rsidRPr="008D776C">
        <w:rPr>
          <w:rFonts w:ascii="Georgia" w:eastAsia="Times New Roman" w:hAnsi="Georgia" w:cs="Arial"/>
          <w:color w:val="222222"/>
          <w:sz w:val="24"/>
          <w:szCs w:val="19"/>
          <w:lang w:eastAsia="en-US"/>
        </w:rPr>
        <w:t xml:space="preserve"> in culpa qui </w:t>
      </w:r>
      <w:proofErr w:type="spellStart"/>
      <w:r w:rsidRPr="008D776C">
        <w:rPr>
          <w:rFonts w:ascii="Georgia" w:eastAsia="Times New Roman" w:hAnsi="Georgia" w:cs="Arial"/>
          <w:color w:val="222222"/>
          <w:sz w:val="24"/>
          <w:szCs w:val="19"/>
          <w:lang w:eastAsia="en-US"/>
        </w:rPr>
        <w:t>officia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deserunt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mollit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anim</w:t>
      </w:r>
      <w:proofErr w:type="spellEnd"/>
      <w:r w:rsidRPr="008D776C">
        <w:rPr>
          <w:rFonts w:ascii="Georgia" w:eastAsia="Times New Roman" w:hAnsi="Georgia" w:cs="Arial"/>
          <w:color w:val="222222"/>
          <w:sz w:val="24"/>
          <w:szCs w:val="19"/>
          <w:lang w:eastAsia="en-US"/>
        </w:rPr>
        <w:t xml:space="preserve"> id </w:t>
      </w:r>
      <w:proofErr w:type="spellStart"/>
      <w:r w:rsidRPr="008D776C">
        <w:rPr>
          <w:rFonts w:ascii="Georgia" w:eastAsia="Times New Roman" w:hAnsi="Georgia" w:cs="Arial"/>
          <w:color w:val="222222"/>
          <w:sz w:val="24"/>
          <w:szCs w:val="19"/>
          <w:lang w:eastAsia="en-US"/>
        </w:rPr>
        <w:t>est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laborum</w:t>
      </w:r>
      <w:proofErr w:type="spellEnd"/>
      <w:r w:rsidRPr="008D776C">
        <w:rPr>
          <w:rFonts w:ascii="Georgia" w:eastAsia="Times New Roman" w:hAnsi="Georgia" w:cs="Arial"/>
          <w:color w:val="222222"/>
          <w:sz w:val="24"/>
          <w:szCs w:val="19"/>
          <w:lang w:eastAsia="en-US"/>
        </w:rPr>
        <w:t>.</w:t>
      </w:r>
    </w:p>
    <w:p w14:paraId="31AE7337" w14:textId="77777777" w:rsidR="00570107" w:rsidRDefault="00570107" w:rsidP="00570107"/>
    <w:p w14:paraId="0C86DE26" w14:textId="46B56956" w:rsidR="00570107" w:rsidRPr="009C6B0C" w:rsidRDefault="00570107" w:rsidP="00570107">
      <w:pPr>
        <w:pStyle w:val="Heading1"/>
        <w:spacing w:after="240" w:line="360" w:lineRule="auto"/>
        <w:rPr>
          <w:b/>
        </w:rPr>
      </w:pPr>
      <w:r>
        <w:rPr>
          <w:b/>
        </w:rPr>
        <w:t>Subject 9: Analysis of Results</w:t>
      </w:r>
    </w:p>
    <w:p w14:paraId="2D051120" w14:textId="77777777" w:rsidR="00570107" w:rsidRDefault="00570107" w:rsidP="00570107">
      <w:pPr>
        <w:spacing w:line="360" w:lineRule="auto"/>
        <w:rPr>
          <w:rFonts w:ascii="Georgia" w:hAnsi="Georgia"/>
        </w:rPr>
      </w:pPr>
      <w:r w:rsidRPr="008D776C">
        <w:rPr>
          <w:rFonts w:ascii="Georgia" w:eastAsia="Times New Roman" w:hAnsi="Georgia" w:cs="Arial"/>
          <w:color w:val="222222"/>
          <w:sz w:val="24"/>
          <w:szCs w:val="19"/>
          <w:lang w:eastAsia="en-US"/>
        </w:rPr>
        <w:t xml:space="preserve">Lorem ipsum dolor sit </w:t>
      </w:r>
      <w:proofErr w:type="spellStart"/>
      <w:r w:rsidRPr="008D776C">
        <w:rPr>
          <w:rFonts w:ascii="Georgia" w:eastAsia="Times New Roman" w:hAnsi="Georgia" w:cs="Arial"/>
          <w:color w:val="222222"/>
          <w:sz w:val="24"/>
          <w:szCs w:val="19"/>
          <w:lang w:eastAsia="en-US"/>
        </w:rPr>
        <w:t>amet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consectetur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adipiscing</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sed</w:t>
      </w:r>
      <w:proofErr w:type="spellEnd"/>
      <w:r w:rsidRPr="008D776C">
        <w:rPr>
          <w:rFonts w:ascii="Georgia" w:eastAsia="Times New Roman" w:hAnsi="Georgia" w:cs="Arial"/>
          <w:color w:val="222222"/>
          <w:sz w:val="24"/>
          <w:szCs w:val="19"/>
          <w:lang w:eastAsia="en-US"/>
        </w:rPr>
        <w:t xml:space="preserve"> do </w:t>
      </w:r>
      <w:proofErr w:type="spellStart"/>
      <w:r w:rsidRPr="008D776C">
        <w:rPr>
          <w:rFonts w:ascii="Georgia" w:eastAsia="Times New Roman" w:hAnsi="Georgia" w:cs="Arial"/>
          <w:color w:val="222222"/>
          <w:sz w:val="24"/>
          <w:szCs w:val="19"/>
          <w:lang w:eastAsia="en-US"/>
        </w:rPr>
        <w:t>eiusmod</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tempor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incididunt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labore</w:t>
      </w:r>
      <w:proofErr w:type="spellEnd"/>
      <w:r w:rsidRPr="008D776C">
        <w:rPr>
          <w:rFonts w:ascii="Georgia" w:eastAsia="Times New Roman" w:hAnsi="Georgia" w:cs="Arial"/>
          <w:color w:val="222222"/>
          <w:sz w:val="24"/>
          <w:szCs w:val="19"/>
          <w:lang w:eastAsia="en-US"/>
        </w:rPr>
        <w:t xml:space="preserve"> et dolore magna </w:t>
      </w:r>
      <w:proofErr w:type="spellStart"/>
      <w:r w:rsidRPr="008D776C">
        <w:rPr>
          <w:rFonts w:ascii="Georgia" w:eastAsia="Times New Roman" w:hAnsi="Georgia" w:cs="Arial"/>
          <w:color w:val="222222"/>
          <w:sz w:val="24"/>
          <w:szCs w:val="19"/>
          <w:lang w:eastAsia="en-US"/>
        </w:rPr>
        <w:t>aliqua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enim</w:t>
      </w:r>
      <w:proofErr w:type="spellEnd"/>
      <w:r w:rsidRPr="008D776C">
        <w:rPr>
          <w:rFonts w:ascii="Georgia" w:eastAsia="Times New Roman" w:hAnsi="Georgia" w:cs="Arial"/>
          <w:color w:val="222222"/>
          <w:sz w:val="24"/>
          <w:szCs w:val="19"/>
          <w:lang w:eastAsia="en-US"/>
        </w:rPr>
        <w:t xml:space="preserve"> ad minim </w:t>
      </w:r>
      <w:proofErr w:type="spellStart"/>
      <w:r w:rsidRPr="008D776C">
        <w:rPr>
          <w:rFonts w:ascii="Georgia" w:eastAsia="Times New Roman" w:hAnsi="Georgia" w:cs="Arial"/>
          <w:color w:val="222222"/>
          <w:sz w:val="24"/>
          <w:szCs w:val="19"/>
          <w:lang w:eastAsia="en-US"/>
        </w:rPr>
        <w:t>veniam</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quis</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nostrud</w:t>
      </w:r>
      <w:proofErr w:type="spellEnd"/>
      <w:r w:rsidRPr="008D776C">
        <w:rPr>
          <w:rFonts w:ascii="Georgia" w:eastAsia="Times New Roman" w:hAnsi="Georgia" w:cs="Arial"/>
          <w:color w:val="222222"/>
          <w:sz w:val="24"/>
          <w:szCs w:val="19"/>
          <w:lang w:eastAsia="en-US"/>
        </w:rPr>
        <w:t xml:space="preserve"> </w:t>
      </w:r>
      <w:r w:rsidRPr="008D776C">
        <w:rPr>
          <w:rFonts w:ascii="Georgia" w:eastAsia="Times New Roman" w:hAnsi="Georgia" w:cs="Arial"/>
          <w:color w:val="222222"/>
          <w:sz w:val="24"/>
          <w:szCs w:val="19"/>
          <w:lang w:eastAsia="en-US"/>
        </w:rPr>
        <w:lastRenderedPageBreak/>
        <w:t xml:space="preserve">exercitation </w:t>
      </w:r>
      <w:proofErr w:type="spellStart"/>
      <w:r w:rsidRPr="008D776C">
        <w:rPr>
          <w:rFonts w:ascii="Georgia" w:eastAsia="Times New Roman" w:hAnsi="Georgia" w:cs="Arial"/>
          <w:color w:val="222222"/>
          <w:sz w:val="24"/>
          <w:szCs w:val="19"/>
          <w:lang w:eastAsia="en-US"/>
        </w:rPr>
        <w:t>ullamco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laboris</w:t>
      </w:r>
      <w:proofErr w:type="spellEnd"/>
      <w:r w:rsidRPr="008D776C">
        <w:rPr>
          <w:rFonts w:ascii="Georgia" w:eastAsia="Times New Roman" w:hAnsi="Georgia" w:cs="Arial"/>
          <w:color w:val="222222"/>
          <w:sz w:val="24"/>
          <w:szCs w:val="19"/>
          <w:lang w:eastAsia="en-US"/>
        </w:rPr>
        <w:t xml:space="preserve"> nisi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aliquip</w:t>
      </w:r>
      <w:proofErr w:type="spellEnd"/>
      <w:r w:rsidRPr="008D776C">
        <w:rPr>
          <w:rFonts w:ascii="Georgia" w:eastAsia="Times New Roman" w:hAnsi="Georgia" w:cs="Arial"/>
          <w:color w:val="222222"/>
          <w:sz w:val="24"/>
          <w:szCs w:val="19"/>
          <w:lang w:eastAsia="en-US"/>
        </w:rPr>
        <w:t xml:space="preserve"> ex </w:t>
      </w:r>
      <w:proofErr w:type="spellStart"/>
      <w:r w:rsidRPr="008D776C">
        <w:rPr>
          <w:rFonts w:ascii="Georgia" w:eastAsia="Times New Roman" w:hAnsi="Georgia" w:cs="Arial"/>
          <w:color w:val="222222"/>
          <w:sz w:val="24"/>
          <w:szCs w:val="19"/>
          <w:lang w:eastAsia="en-US"/>
        </w:rPr>
        <w:t>ea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commodo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consequat</w:t>
      </w:r>
      <w:proofErr w:type="spellEnd"/>
      <w:r w:rsidRPr="008D776C">
        <w:rPr>
          <w:rFonts w:ascii="Georgia" w:eastAsia="Times New Roman" w:hAnsi="Georgia" w:cs="Arial"/>
          <w:color w:val="222222"/>
          <w:sz w:val="24"/>
          <w:szCs w:val="19"/>
          <w:lang w:eastAsia="en-US"/>
        </w:rPr>
        <w:t xml:space="preserve">. Duis </w:t>
      </w:r>
      <w:proofErr w:type="spellStart"/>
      <w:r w:rsidRPr="008D776C">
        <w:rPr>
          <w:rFonts w:ascii="Georgia" w:eastAsia="Times New Roman" w:hAnsi="Georgia" w:cs="Arial"/>
          <w:color w:val="222222"/>
          <w:sz w:val="24"/>
          <w:szCs w:val="19"/>
          <w:lang w:eastAsia="en-US"/>
        </w:rPr>
        <w:t>aute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irure</w:t>
      </w:r>
      <w:proofErr w:type="spellEnd"/>
      <w:r w:rsidRPr="008D776C">
        <w:rPr>
          <w:rFonts w:ascii="Georgia" w:eastAsia="Times New Roman" w:hAnsi="Georgia" w:cs="Arial"/>
          <w:color w:val="222222"/>
          <w:sz w:val="24"/>
          <w:szCs w:val="19"/>
          <w:lang w:eastAsia="en-US"/>
        </w:rPr>
        <w:t xml:space="preserve"> dolor in </w:t>
      </w:r>
      <w:proofErr w:type="spellStart"/>
      <w:r w:rsidRPr="008D776C">
        <w:rPr>
          <w:rFonts w:ascii="Georgia" w:eastAsia="Times New Roman" w:hAnsi="Georgia" w:cs="Arial"/>
          <w:color w:val="222222"/>
          <w:sz w:val="24"/>
          <w:szCs w:val="19"/>
          <w:lang w:eastAsia="en-US"/>
        </w:rPr>
        <w:t>reprehenderit</w:t>
      </w:r>
      <w:proofErr w:type="spellEnd"/>
      <w:r w:rsidRPr="008D776C">
        <w:rPr>
          <w:rFonts w:ascii="Georgia" w:eastAsia="Times New Roman" w:hAnsi="Georgia" w:cs="Arial"/>
          <w:color w:val="222222"/>
          <w:sz w:val="24"/>
          <w:szCs w:val="19"/>
          <w:lang w:eastAsia="en-US"/>
        </w:rPr>
        <w:t xml:space="preserve"> in </w:t>
      </w:r>
      <w:proofErr w:type="spellStart"/>
      <w:r w:rsidRPr="008D776C">
        <w:rPr>
          <w:rFonts w:ascii="Georgia" w:eastAsia="Times New Roman" w:hAnsi="Georgia" w:cs="Arial"/>
          <w:color w:val="222222"/>
          <w:sz w:val="24"/>
          <w:szCs w:val="19"/>
          <w:lang w:eastAsia="en-US"/>
        </w:rPr>
        <w:t>voluptate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velit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esse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cillum</w:t>
      </w:r>
      <w:proofErr w:type="spellEnd"/>
      <w:r w:rsidRPr="008D776C">
        <w:rPr>
          <w:rFonts w:ascii="Georgia" w:eastAsia="Times New Roman" w:hAnsi="Georgia" w:cs="Arial"/>
          <w:color w:val="222222"/>
          <w:sz w:val="24"/>
          <w:szCs w:val="19"/>
          <w:lang w:eastAsia="en-US"/>
        </w:rPr>
        <w:t xml:space="preserve"> dolore </w:t>
      </w:r>
      <w:proofErr w:type="spellStart"/>
      <w:r w:rsidRPr="008D776C">
        <w:rPr>
          <w:rFonts w:ascii="Georgia" w:eastAsia="Times New Roman" w:hAnsi="Georgia" w:cs="Arial"/>
          <w:color w:val="222222"/>
          <w:sz w:val="24"/>
          <w:szCs w:val="19"/>
          <w:lang w:eastAsia="en-US"/>
        </w:rPr>
        <w:t>eu</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fugiat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nulla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pariatur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Excepteur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sint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occaecat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cupidatat</w:t>
      </w:r>
      <w:proofErr w:type="spellEnd"/>
      <w:r w:rsidRPr="008D776C">
        <w:rPr>
          <w:rFonts w:ascii="Georgia" w:eastAsia="Times New Roman" w:hAnsi="Georgia" w:cs="Arial"/>
          <w:color w:val="222222"/>
          <w:sz w:val="24"/>
          <w:szCs w:val="19"/>
          <w:lang w:eastAsia="en-US"/>
        </w:rPr>
        <w:t xml:space="preserve"> non </w:t>
      </w:r>
      <w:proofErr w:type="spellStart"/>
      <w:r w:rsidRPr="008D776C">
        <w:rPr>
          <w:rFonts w:ascii="Georgia" w:eastAsia="Times New Roman" w:hAnsi="Georgia" w:cs="Arial"/>
          <w:color w:val="222222"/>
          <w:sz w:val="24"/>
          <w:szCs w:val="19"/>
          <w:lang w:eastAsia="en-US"/>
        </w:rPr>
        <w:t>proident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sunt</w:t>
      </w:r>
      <w:proofErr w:type="spellEnd"/>
      <w:r w:rsidRPr="008D776C">
        <w:rPr>
          <w:rFonts w:ascii="Georgia" w:eastAsia="Times New Roman" w:hAnsi="Georgia" w:cs="Arial"/>
          <w:color w:val="222222"/>
          <w:sz w:val="24"/>
          <w:szCs w:val="19"/>
          <w:lang w:eastAsia="en-US"/>
        </w:rPr>
        <w:t xml:space="preserve"> in culpa qui </w:t>
      </w:r>
      <w:proofErr w:type="spellStart"/>
      <w:r w:rsidRPr="008D776C">
        <w:rPr>
          <w:rFonts w:ascii="Georgia" w:eastAsia="Times New Roman" w:hAnsi="Georgia" w:cs="Arial"/>
          <w:color w:val="222222"/>
          <w:sz w:val="24"/>
          <w:szCs w:val="19"/>
          <w:lang w:eastAsia="en-US"/>
        </w:rPr>
        <w:t>officia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deserunt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mollit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anim</w:t>
      </w:r>
      <w:proofErr w:type="spellEnd"/>
      <w:r w:rsidRPr="008D776C">
        <w:rPr>
          <w:rFonts w:ascii="Georgia" w:eastAsia="Times New Roman" w:hAnsi="Georgia" w:cs="Arial"/>
          <w:color w:val="222222"/>
          <w:sz w:val="24"/>
          <w:szCs w:val="19"/>
          <w:lang w:eastAsia="en-US"/>
        </w:rPr>
        <w:t xml:space="preserve"> id </w:t>
      </w:r>
      <w:proofErr w:type="spellStart"/>
      <w:r w:rsidRPr="008D776C">
        <w:rPr>
          <w:rFonts w:ascii="Georgia" w:eastAsia="Times New Roman" w:hAnsi="Georgia" w:cs="Arial"/>
          <w:color w:val="222222"/>
          <w:sz w:val="24"/>
          <w:szCs w:val="19"/>
          <w:lang w:eastAsia="en-US"/>
        </w:rPr>
        <w:t>est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laborum</w:t>
      </w:r>
      <w:proofErr w:type="spellEnd"/>
      <w:r w:rsidRPr="008D776C">
        <w:rPr>
          <w:rFonts w:ascii="Georgia" w:eastAsia="Times New Roman" w:hAnsi="Georgia" w:cs="Arial"/>
          <w:color w:val="222222"/>
          <w:sz w:val="24"/>
          <w:szCs w:val="19"/>
          <w:lang w:eastAsia="en-US"/>
        </w:rPr>
        <w:t>.</w:t>
      </w:r>
    </w:p>
    <w:p w14:paraId="4CD9FE43" w14:textId="0D26341C" w:rsidR="00570107" w:rsidRDefault="00570107" w:rsidP="00570107">
      <w:pPr>
        <w:rPr>
          <w:ins w:id="161" w:author="Thomas J Durfee" w:date="2017-06-13T12:48:00Z"/>
        </w:rPr>
      </w:pPr>
    </w:p>
    <w:p w14:paraId="0DA9D903" w14:textId="77777777" w:rsidR="00570107" w:rsidRDefault="00570107" w:rsidP="00570107"/>
    <w:p w14:paraId="36027024" w14:textId="77777777" w:rsidR="00570107" w:rsidRPr="009C6B0C" w:rsidRDefault="00570107" w:rsidP="00570107">
      <w:pPr>
        <w:pStyle w:val="Heading1"/>
        <w:spacing w:after="240" w:line="360" w:lineRule="auto"/>
        <w:rPr>
          <w:b/>
        </w:rPr>
      </w:pPr>
      <w:r>
        <w:rPr>
          <w:b/>
        </w:rPr>
        <w:t>Subject 10: Robustness of results</w:t>
      </w:r>
    </w:p>
    <w:p w14:paraId="1694DF7C" w14:textId="77777777" w:rsidR="00570107" w:rsidRDefault="00570107" w:rsidP="00570107">
      <w:pPr>
        <w:spacing w:line="360" w:lineRule="auto"/>
        <w:rPr>
          <w:rFonts w:ascii="Georgia" w:eastAsia="Times New Roman" w:hAnsi="Georgia" w:cs="Arial"/>
          <w:color w:val="222222"/>
          <w:sz w:val="24"/>
          <w:szCs w:val="19"/>
          <w:lang w:eastAsia="en-US"/>
        </w:rPr>
      </w:pPr>
      <w:r w:rsidRPr="008D776C">
        <w:rPr>
          <w:rFonts w:ascii="Georgia" w:eastAsia="Times New Roman" w:hAnsi="Georgia" w:cs="Arial"/>
          <w:color w:val="222222"/>
          <w:sz w:val="24"/>
          <w:szCs w:val="19"/>
          <w:lang w:eastAsia="en-US"/>
        </w:rPr>
        <w:t xml:space="preserve">Lorem ipsum dolor sit </w:t>
      </w:r>
      <w:proofErr w:type="spellStart"/>
      <w:r w:rsidRPr="008D776C">
        <w:rPr>
          <w:rFonts w:ascii="Georgia" w:eastAsia="Times New Roman" w:hAnsi="Georgia" w:cs="Arial"/>
          <w:color w:val="222222"/>
          <w:sz w:val="24"/>
          <w:szCs w:val="19"/>
          <w:lang w:eastAsia="en-US"/>
        </w:rPr>
        <w:t>amet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consectetur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adipiscing</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sed</w:t>
      </w:r>
      <w:proofErr w:type="spellEnd"/>
      <w:r w:rsidRPr="008D776C">
        <w:rPr>
          <w:rFonts w:ascii="Georgia" w:eastAsia="Times New Roman" w:hAnsi="Georgia" w:cs="Arial"/>
          <w:color w:val="222222"/>
          <w:sz w:val="24"/>
          <w:szCs w:val="19"/>
          <w:lang w:eastAsia="en-US"/>
        </w:rPr>
        <w:t xml:space="preserve"> do </w:t>
      </w:r>
      <w:proofErr w:type="spellStart"/>
      <w:r w:rsidRPr="008D776C">
        <w:rPr>
          <w:rFonts w:ascii="Georgia" w:eastAsia="Times New Roman" w:hAnsi="Georgia" w:cs="Arial"/>
          <w:color w:val="222222"/>
          <w:sz w:val="24"/>
          <w:szCs w:val="19"/>
          <w:lang w:eastAsia="en-US"/>
        </w:rPr>
        <w:t>eiusmod</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tempor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incididunt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labore</w:t>
      </w:r>
      <w:proofErr w:type="spellEnd"/>
      <w:r w:rsidRPr="008D776C">
        <w:rPr>
          <w:rFonts w:ascii="Georgia" w:eastAsia="Times New Roman" w:hAnsi="Georgia" w:cs="Arial"/>
          <w:color w:val="222222"/>
          <w:sz w:val="24"/>
          <w:szCs w:val="19"/>
          <w:lang w:eastAsia="en-US"/>
        </w:rPr>
        <w:t xml:space="preserve"> et dolore magna </w:t>
      </w:r>
      <w:proofErr w:type="spellStart"/>
      <w:r w:rsidRPr="008D776C">
        <w:rPr>
          <w:rFonts w:ascii="Georgia" w:eastAsia="Times New Roman" w:hAnsi="Georgia" w:cs="Arial"/>
          <w:color w:val="222222"/>
          <w:sz w:val="24"/>
          <w:szCs w:val="19"/>
          <w:lang w:eastAsia="en-US"/>
        </w:rPr>
        <w:t>aliqua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enim</w:t>
      </w:r>
      <w:proofErr w:type="spellEnd"/>
      <w:r w:rsidRPr="008D776C">
        <w:rPr>
          <w:rFonts w:ascii="Georgia" w:eastAsia="Times New Roman" w:hAnsi="Georgia" w:cs="Arial"/>
          <w:color w:val="222222"/>
          <w:sz w:val="24"/>
          <w:szCs w:val="19"/>
          <w:lang w:eastAsia="en-US"/>
        </w:rPr>
        <w:t xml:space="preserve"> ad minim </w:t>
      </w:r>
      <w:proofErr w:type="spellStart"/>
      <w:r w:rsidRPr="008D776C">
        <w:rPr>
          <w:rFonts w:ascii="Georgia" w:eastAsia="Times New Roman" w:hAnsi="Georgia" w:cs="Arial"/>
          <w:color w:val="222222"/>
          <w:sz w:val="24"/>
          <w:szCs w:val="19"/>
          <w:lang w:eastAsia="en-US"/>
        </w:rPr>
        <w:t>veniam</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quis</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nostrud</w:t>
      </w:r>
      <w:proofErr w:type="spellEnd"/>
      <w:r w:rsidRPr="008D776C">
        <w:rPr>
          <w:rFonts w:ascii="Georgia" w:eastAsia="Times New Roman" w:hAnsi="Georgia" w:cs="Arial"/>
          <w:color w:val="222222"/>
          <w:sz w:val="24"/>
          <w:szCs w:val="19"/>
          <w:lang w:eastAsia="en-US"/>
        </w:rPr>
        <w:t xml:space="preserve"> exercitation </w:t>
      </w:r>
      <w:proofErr w:type="spellStart"/>
      <w:r w:rsidRPr="008D776C">
        <w:rPr>
          <w:rFonts w:ascii="Georgia" w:eastAsia="Times New Roman" w:hAnsi="Georgia" w:cs="Arial"/>
          <w:color w:val="222222"/>
          <w:sz w:val="24"/>
          <w:szCs w:val="19"/>
          <w:lang w:eastAsia="en-US"/>
        </w:rPr>
        <w:t>ullamco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laboris</w:t>
      </w:r>
      <w:proofErr w:type="spellEnd"/>
      <w:r w:rsidRPr="008D776C">
        <w:rPr>
          <w:rFonts w:ascii="Georgia" w:eastAsia="Times New Roman" w:hAnsi="Georgia" w:cs="Arial"/>
          <w:color w:val="222222"/>
          <w:sz w:val="24"/>
          <w:szCs w:val="19"/>
          <w:lang w:eastAsia="en-US"/>
        </w:rPr>
        <w:t xml:space="preserve"> nisi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aliquip</w:t>
      </w:r>
      <w:proofErr w:type="spellEnd"/>
      <w:r w:rsidRPr="008D776C">
        <w:rPr>
          <w:rFonts w:ascii="Georgia" w:eastAsia="Times New Roman" w:hAnsi="Georgia" w:cs="Arial"/>
          <w:color w:val="222222"/>
          <w:sz w:val="24"/>
          <w:szCs w:val="19"/>
          <w:lang w:eastAsia="en-US"/>
        </w:rPr>
        <w:t xml:space="preserve"> ex </w:t>
      </w:r>
      <w:proofErr w:type="spellStart"/>
      <w:r w:rsidRPr="008D776C">
        <w:rPr>
          <w:rFonts w:ascii="Georgia" w:eastAsia="Times New Roman" w:hAnsi="Georgia" w:cs="Arial"/>
          <w:color w:val="222222"/>
          <w:sz w:val="24"/>
          <w:szCs w:val="19"/>
          <w:lang w:eastAsia="en-US"/>
        </w:rPr>
        <w:t>ea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commodo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consequat</w:t>
      </w:r>
      <w:proofErr w:type="spellEnd"/>
      <w:r w:rsidRPr="008D776C">
        <w:rPr>
          <w:rFonts w:ascii="Georgia" w:eastAsia="Times New Roman" w:hAnsi="Georgia" w:cs="Arial"/>
          <w:color w:val="222222"/>
          <w:sz w:val="24"/>
          <w:szCs w:val="19"/>
          <w:lang w:eastAsia="en-US"/>
        </w:rPr>
        <w:t xml:space="preserve">. Duis </w:t>
      </w:r>
      <w:proofErr w:type="spellStart"/>
      <w:r w:rsidRPr="008D776C">
        <w:rPr>
          <w:rFonts w:ascii="Georgia" w:eastAsia="Times New Roman" w:hAnsi="Georgia" w:cs="Arial"/>
          <w:color w:val="222222"/>
          <w:sz w:val="24"/>
          <w:szCs w:val="19"/>
          <w:lang w:eastAsia="en-US"/>
        </w:rPr>
        <w:t>aute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irure</w:t>
      </w:r>
      <w:proofErr w:type="spellEnd"/>
      <w:r w:rsidRPr="008D776C">
        <w:rPr>
          <w:rFonts w:ascii="Georgia" w:eastAsia="Times New Roman" w:hAnsi="Georgia" w:cs="Arial"/>
          <w:color w:val="222222"/>
          <w:sz w:val="24"/>
          <w:szCs w:val="19"/>
          <w:lang w:eastAsia="en-US"/>
        </w:rPr>
        <w:t xml:space="preserve"> dolor in </w:t>
      </w:r>
      <w:proofErr w:type="spellStart"/>
      <w:r w:rsidRPr="008D776C">
        <w:rPr>
          <w:rFonts w:ascii="Georgia" w:eastAsia="Times New Roman" w:hAnsi="Georgia" w:cs="Arial"/>
          <w:color w:val="222222"/>
          <w:sz w:val="24"/>
          <w:szCs w:val="19"/>
          <w:lang w:eastAsia="en-US"/>
        </w:rPr>
        <w:t>reprehenderit</w:t>
      </w:r>
      <w:proofErr w:type="spellEnd"/>
      <w:r w:rsidRPr="008D776C">
        <w:rPr>
          <w:rFonts w:ascii="Georgia" w:eastAsia="Times New Roman" w:hAnsi="Georgia" w:cs="Arial"/>
          <w:color w:val="222222"/>
          <w:sz w:val="24"/>
          <w:szCs w:val="19"/>
          <w:lang w:eastAsia="en-US"/>
        </w:rPr>
        <w:t xml:space="preserve"> in </w:t>
      </w:r>
      <w:proofErr w:type="spellStart"/>
      <w:r w:rsidRPr="008D776C">
        <w:rPr>
          <w:rFonts w:ascii="Georgia" w:eastAsia="Times New Roman" w:hAnsi="Georgia" w:cs="Arial"/>
          <w:color w:val="222222"/>
          <w:sz w:val="24"/>
          <w:szCs w:val="19"/>
          <w:lang w:eastAsia="en-US"/>
        </w:rPr>
        <w:t>voluptate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velit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esse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cillum</w:t>
      </w:r>
      <w:proofErr w:type="spellEnd"/>
      <w:r w:rsidRPr="008D776C">
        <w:rPr>
          <w:rFonts w:ascii="Georgia" w:eastAsia="Times New Roman" w:hAnsi="Georgia" w:cs="Arial"/>
          <w:color w:val="222222"/>
          <w:sz w:val="24"/>
          <w:szCs w:val="19"/>
          <w:lang w:eastAsia="en-US"/>
        </w:rPr>
        <w:t xml:space="preserve"> dolore </w:t>
      </w:r>
      <w:proofErr w:type="spellStart"/>
      <w:r w:rsidRPr="008D776C">
        <w:rPr>
          <w:rFonts w:ascii="Georgia" w:eastAsia="Times New Roman" w:hAnsi="Georgia" w:cs="Arial"/>
          <w:color w:val="222222"/>
          <w:sz w:val="24"/>
          <w:szCs w:val="19"/>
          <w:lang w:eastAsia="en-US"/>
        </w:rPr>
        <w:t>eu</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fugiat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nulla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pariatur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Excepteur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sint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occaecat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cupidatat</w:t>
      </w:r>
      <w:proofErr w:type="spellEnd"/>
      <w:r w:rsidRPr="008D776C">
        <w:rPr>
          <w:rFonts w:ascii="Georgia" w:eastAsia="Times New Roman" w:hAnsi="Georgia" w:cs="Arial"/>
          <w:color w:val="222222"/>
          <w:sz w:val="24"/>
          <w:szCs w:val="19"/>
          <w:lang w:eastAsia="en-US"/>
        </w:rPr>
        <w:t xml:space="preserve"> non </w:t>
      </w:r>
      <w:proofErr w:type="spellStart"/>
      <w:r w:rsidRPr="008D776C">
        <w:rPr>
          <w:rFonts w:ascii="Georgia" w:eastAsia="Times New Roman" w:hAnsi="Georgia" w:cs="Arial"/>
          <w:color w:val="222222"/>
          <w:sz w:val="24"/>
          <w:szCs w:val="19"/>
          <w:lang w:eastAsia="en-US"/>
        </w:rPr>
        <w:t>proident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sunt</w:t>
      </w:r>
      <w:proofErr w:type="spellEnd"/>
      <w:r w:rsidRPr="008D776C">
        <w:rPr>
          <w:rFonts w:ascii="Georgia" w:eastAsia="Times New Roman" w:hAnsi="Georgia" w:cs="Arial"/>
          <w:color w:val="222222"/>
          <w:sz w:val="24"/>
          <w:szCs w:val="19"/>
          <w:lang w:eastAsia="en-US"/>
        </w:rPr>
        <w:t xml:space="preserve"> in culpa qui </w:t>
      </w:r>
      <w:proofErr w:type="spellStart"/>
      <w:r w:rsidRPr="008D776C">
        <w:rPr>
          <w:rFonts w:ascii="Georgia" w:eastAsia="Times New Roman" w:hAnsi="Georgia" w:cs="Arial"/>
          <w:color w:val="222222"/>
          <w:sz w:val="24"/>
          <w:szCs w:val="19"/>
          <w:lang w:eastAsia="en-US"/>
        </w:rPr>
        <w:t>officia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deserunt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mollit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anim</w:t>
      </w:r>
      <w:proofErr w:type="spellEnd"/>
      <w:r w:rsidRPr="008D776C">
        <w:rPr>
          <w:rFonts w:ascii="Georgia" w:eastAsia="Times New Roman" w:hAnsi="Georgia" w:cs="Arial"/>
          <w:color w:val="222222"/>
          <w:sz w:val="24"/>
          <w:szCs w:val="19"/>
          <w:lang w:eastAsia="en-US"/>
        </w:rPr>
        <w:t xml:space="preserve"> id </w:t>
      </w:r>
      <w:proofErr w:type="spellStart"/>
      <w:r w:rsidRPr="008D776C">
        <w:rPr>
          <w:rFonts w:ascii="Georgia" w:eastAsia="Times New Roman" w:hAnsi="Georgia" w:cs="Arial"/>
          <w:color w:val="222222"/>
          <w:sz w:val="24"/>
          <w:szCs w:val="19"/>
          <w:lang w:eastAsia="en-US"/>
        </w:rPr>
        <w:t>est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laborum</w:t>
      </w:r>
      <w:proofErr w:type="spellEnd"/>
      <w:r w:rsidRPr="008D776C">
        <w:rPr>
          <w:rFonts w:ascii="Georgia" w:eastAsia="Times New Roman" w:hAnsi="Georgia" w:cs="Arial"/>
          <w:color w:val="222222"/>
          <w:sz w:val="24"/>
          <w:szCs w:val="19"/>
          <w:lang w:eastAsia="en-US"/>
        </w:rPr>
        <w:t>.</w:t>
      </w:r>
    </w:p>
    <w:p w14:paraId="28D1839E" w14:textId="77777777" w:rsidR="00570107" w:rsidRDefault="00570107" w:rsidP="00570107">
      <w:pPr>
        <w:pStyle w:val="Heading1"/>
        <w:spacing w:after="240" w:line="360" w:lineRule="auto"/>
        <w:rPr>
          <w:b/>
        </w:rPr>
      </w:pPr>
    </w:p>
    <w:p w14:paraId="3ED2E7EE" w14:textId="4A399A91" w:rsidR="00570107" w:rsidRPr="009C6B0C" w:rsidRDefault="00570107" w:rsidP="00570107">
      <w:pPr>
        <w:pStyle w:val="Heading1"/>
        <w:spacing w:after="240" w:line="360" w:lineRule="auto"/>
        <w:rPr>
          <w:b/>
        </w:rPr>
      </w:pPr>
      <w:r>
        <w:rPr>
          <w:b/>
        </w:rPr>
        <w:t>Subject 11: Implications of Results and Conclusions</w:t>
      </w:r>
    </w:p>
    <w:p w14:paraId="3C18658F" w14:textId="77777777" w:rsidR="00570107" w:rsidRDefault="00570107" w:rsidP="00570107">
      <w:pPr>
        <w:spacing w:line="360" w:lineRule="auto"/>
        <w:rPr>
          <w:rFonts w:ascii="Georgia" w:eastAsia="Times New Roman" w:hAnsi="Georgia" w:cs="Arial"/>
          <w:color w:val="222222"/>
          <w:sz w:val="24"/>
          <w:szCs w:val="19"/>
          <w:lang w:eastAsia="en-US"/>
        </w:rPr>
      </w:pPr>
      <w:r w:rsidRPr="008D776C">
        <w:rPr>
          <w:rFonts w:ascii="Georgia" w:eastAsia="Times New Roman" w:hAnsi="Georgia" w:cs="Arial"/>
          <w:color w:val="222222"/>
          <w:sz w:val="24"/>
          <w:szCs w:val="19"/>
          <w:lang w:eastAsia="en-US"/>
        </w:rPr>
        <w:t xml:space="preserve">Lorem ipsum dolor sit </w:t>
      </w:r>
      <w:proofErr w:type="spellStart"/>
      <w:r w:rsidRPr="008D776C">
        <w:rPr>
          <w:rFonts w:ascii="Georgia" w:eastAsia="Times New Roman" w:hAnsi="Georgia" w:cs="Arial"/>
          <w:color w:val="222222"/>
          <w:sz w:val="24"/>
          <w:szCs w:val="19"/>
          <w:lang w:eastAsia="en-US"/>
        </w:rPr>
        <w:t>amet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consectetur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adipiscing</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sed</w:t>
      </w:r>
      <w:proofErr w:type="spellEnd"/>
      <w:r w:rsidRPr="008D776C">
        <w:rPr>
          <w:rFonts w:ascii="Georgia" w:eastAsia="Times New Roman" w:hAnsi="Georgia" w:cs="Arial"/>
          <w:color w:val="222222"/>
          <w:sz w:val="24"/>
          <w:szCs w:val="19"/>
          <w:lang w:eastAsia="en-US"/>
        </w:rPr>
        <w:t xml:space="preserve"> do </w:t>
      </w:r>
      <w:proofErr w:type="spellStart"/>
      <w:r w:rsidRPr="008D776C">
        <w:rPr>
          <w:rFonts w:ascii="Georgia" w:eastAsia="Times New Roman" w:hAnsi="Georgia" w:cs="Arial"/>
          <w:color w:val="222222"/>
          <w:sz w:val="24"/>
          <w:szCs w:val="19"/>
          <w:lang w:eastAsia="en-US"/>
        </w:rPr>
        <w:t>eiusmod</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tempor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incididunt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labore</w:t>
      </w:r>
      <w:proofErr w:type="spellEnd"/>
      <w:r w:rsidRPr="008D776C">
        <w:rPr>
          <w:rFonts w:ascii="Georgia" w:eastAsia="Times New Roman" w:hAnsi="Georgia" w:cs="Arial"/>
          <w:color w:val="222222"/>
          <w:sz w:val="24"/>
          <w:szCs w:val="19"/>
          <w:lang w:eastAsia="en-US"/>
        </w:rPr>
        <w:t xml:space="preserve"> et dolore magna </w:t>
      </w:r>
      <w:proofErr w:type="spellStart"/>
      <w:r w:rsidRPr="008D776C">
        <w:rPr>
          <w:rFonts w:ascii="Georgia" w:eastAsia="Times New Roman" w:hAnsi="Georgia" w:cs="Arial"/>
          <w:color w:val="222222"/>
          <w:sz w:val="24"/>
          <w:szCs w:val="19"/>
          <w:lang w:eastAsia="en-US"/>
        </w:rPr>
        <w:t>aliqua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enim</w:t>
      </w:r>
      <w:proofErr w:type="spellEnd"/>
      <w:r w:rsidRPr="008D776C">
        <w:rPr>
          <w:rFonts w:ascii="Georgia" w:eastAsia="Times New Roman" w:hAnsi="Georgia" w:cs="Arial"/>
          <w:color w:val="222222"/>
          <w:sz w:val="24"/>
          <w:szCs w:val="19"/>
          <w:lang w:eastAsia="en-US"/>
        </w:rPr>
        <w:t xml:space="preserve"> ad minim </w:t>
      </w:r>
      <w:proofErr w:type="spellStart"/>
      <w:r w:rsidRPr="008D776C">
        <w:rPr>
          <w:rFonts w:ascii="Georgia" w:eastAsia="Times New Roman" w:hAnsi="Georgia" w:cs="Arial"/>
          <w:color w:val="222222"/>
          <w:sz w:val="24"/>
          <w:szCs w:val="19"/>
          <w:lang w:eastAsia="en-US"/>
        </w:rPr>
        <w:t>veniam</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quis</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nostrud</w:t>
      </w:r>
      <w:proofErr w:type="spellEnd"/>
      <w:r w:rsidRPr="008D776C">
        <w:rPr>
          <w:rFonts w:ascii="Georgia" w:eastAsia="Times New Roman" w:hAnsi="Georgia" w:cs="Arial"/>
          <w:color w:val="222222"/>
          <w:sz w:val="24"/>
          <w:szCs w:val="19"/>
          <w:lang w:eastAsia="en-US"/>
        </w:rPr>
        <w:t xml:space="preserve"> exercitation </w:t>
      </w:r>
      <w:proofErr w:type="spellStart"/>
      <w:r w:rsidRPr="008D776C">
        <w:rPr>
          <w:rFonts w:ascii="Georgia" w:eastAsia="Times New Roman" w:hAnsi="Georgia" w:cs="Arial"/>
          <w:color w:val="222222"/>
          <w:sz w:val="24"/>
          <w:szCs w:val="19"/>
          <w:lang w:eastAsia="en-US"/>
        </w:rPr>
        <w:t>ullamco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laboris</w:t>
      </w:r>
      <w:proofErr w:type="spellEnd"/>
      <w:r w:rsidRPr="008D776C">
        <w:rPr>
          <w:rFonts w:ascii="Georgia" w:eastAsia="Times New Roman" w:hAnsi="Georgia" w:cs="Arial"/>
          <w:color w:val="222222"/>
          <w:sz w:val="24"/>
          <w:szCs w:val="19"/>
          <w:lang w:eastAsia="en-US"/>
        </w:rPr>
        <w:t xml:space="preserve"> nisi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aliquip</w:t>
      </w:r>
      <w:proofErr w:type="spellEnd"/>
      <w:r w:rsidRPr="008D776C">
        <w:rPr>
          <w:rFonts w:ascii="Georgia" w:eastAsia="Times New Roman" w:hAnsi="Georgia" w:cs="Arial"/>
          <w:color w:val="222222"/>
          <w:sz w:val="24"/>
          <w:szCs w:val="19"/>
          <w:lang w:eastAsia="en-US"/>
        </w:rPr>
        <w:t xml:space="preserve"> ex </w:t>
      </w:r>
      <w:proofErr w:type="spellStart"/>
      <w:r w:rsidRPr="008D776C">
        <w:rPr>
          <w:rFonts w:ascii="Georgia" w:eastAsia="Times New Roman" w:hAnsi="Georgia" w:cs="Arial"/>
          <w:color w:val="222222"/>
          <w:sz w:val="24"/>
          <w:szCs w:val="19"/>
          <w:lang w:eastAsia="en-US"/>
        </w:rPr>
        <w:t>ea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commodo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consequat</w:t>
      </w:r>
      <w:proofErr w:type="spellEnd"/>
      <w:r w:rsidRPr="008D776C">
        <w:rPr>
          <w:rFonts w:ascii="Georgia" w:eastAsia="Times New Roman" w:hAnsi="Georgia" w:cs="Arial"/>
          <w:color w:val="222222"/>
          <w:sz w:val="24"/>
          <w:szCs w:val="19"/>
          <w:lang w:eastAsia="en-US"/>
        </w:rPr>
        <w:t xml:space="preserve">. Duis </w:t>
      </w:r>
      <w:proofErr w:type="spellStart"/>
      <w:r w:rsidRPr="008D776C">
        <w:rPr>
          <w:rFonts w:ascii="Georgia" w:eastAsia="Times New Roman" w:hAnsi="Georgia" w:cs="Arial"/>
          <w:color w:val="222222"/>
          <w:sz w:val="24"/>
          <w:szCs w:val="19"/>
          <w:lang w:eastAsia="en-US"/>
        </w:rPr>
        <w:t>aute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irure</w:t>
      </w:r>
      <w:proofErr w:type="spellEnd"/>
      <w:r w:rsidRPr="008D776C">
        <w:rPr>
          <w:rFonts w:ascii="Georgia" w:eastAsia="Times New Roman" w:hAnsi="Georgia" w:cs="Arial"/>
          <w:color w:val="222222"/>
          <w:sz w:val="24"/>
          <w:szCs w:val="19"/>
          <w:lang w:eastAsia="en-US"/>
        </w:rPr>
        <w:t xml:space="preserve"> dolor in </w:t>
      </w:r>
      <w:proofErr w:type="spellStart"/>
      <w:r w:rsidRPr="008D776C">
        <w:rPr>
          <w:rFonts w:ascii="Georgia" w:eastAsia="Times New Roman" w:hAnsi="Georgia" w:cs="Arial"/>
          <w:color w:val="222222"/>
          <w:sz w:val="24"/>
          <w:szCs w:val="19"/>
          <w:lang w:eastAsia="en-US"/>
        </w:rPr>
        <w:t>reprehenderit</w:t>
      </w:r>
      <w:proofErr w:type="spellEnd"/>
      <w:r w:rsidRPr="008D776C">
        <w:rPr>
          <w:rFonts w:ascii="Georgia" w:eastAsia="Times New Roman" w:hAnsi="Georgia" w:cs="Arial"/>
          <w:color w:val="222222"/>
          <w:sz w:val="24"/>
          <w:szCs w:val="19"/>
          <w:lang w:eastAsia="en-US"/>
        </w:rPr>
        <w:t xml:space="preserve"> in </w:t>
      </w:r>
      <w:proofErr w:type="spellStart"/>
      <w:r w:rsidRPr="008D776C">
        <w:rPr>
          <w:rFonts w:ascii="Georgia" w:eastAsia="Times New Roman" w:hAnsi="Georgia" w:cs="Arial"/>
          <w:color w:val="222222"/>
          <w:sz w:val="24"/>
          <w:szCs w:val="19"/>
          <w:lang w:eastAsia="en-US"/>
        </w:rPr>
        <w:t>voluptate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velit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esse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cillum</w:t>
      </w:r>
      <w:proofErr w:type="spellEnd"/>
      <w:r w:rsidRPr="008D776C">
        <w:rPr>
          <w:rFonts w:ascii="Georgia" w:eastAsia="Times New Roman" w:hAnsi="Georgia" w:cs="Arial"/>
          <w:color w:val="222222"/>
          <w:sz w:val="24"/>
          <w:szCs w:val="19"/>
          <w:lang w:eastAsia="en-US"/>
        </w:rPr>
        <w:t xml:space="preserve"> dolore </w:t>
      </w:r>
      <w:proofErr w:type="spellStart"/>
      <w:r w:rsidRPr="008D776C">
        <w:rPr>
          <w:rFonts w:ascii="Georgia" w:eastAsia="Times New Roman" w:hAnsi="Georgia" w:cs="Arial"/>
          <w:color w:val="222222"/>
          <w:sz w:val="24"/>
          <w:szCs w:val="19"/>
          <w:lang w:eastAsia="en-US"/>
        </w:rPr>
        <w:t>eu</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fugiat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nulla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pariatur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Excepteur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sint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occaecat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cupidatat</w:t>
      </w:r>
      <w:proofErr w:type="spellEnd"/>
      <w:r w:rsidRPr="008D776C">
        <w:rPr>
          <w:rFonts w:ascii="Georgia" w:eastAsia="Times New Roman" w:hAnsi="Georgia" w:cs="Arial"/>
          <w:color w:val="222222"/>
          <w:sz w:val="24"/>
          <w:szCs w:val="19"/>
          <w:lang w:eastAsia="en-US"/>
        </w:rPr>
        <w:t xml:space="preserve"> non </w:t>
      </w:r>
      <w:proofErr w:type="spellStart"/>
      <w:r w:rsidRPr="008D776C">
        <w:rPr>
          <w:rFonts w:ascii="Georgia" w:eastAsia="Times New Roman" w:hAnsi="Georgia" w:cs="Arial"/>
          <w:color w:val="222222"/>
          <w:sz w:val="24"/>
          <w:szCs w:val="19"/>
          <w:lang w:eastAsia="en-US"/>
        </w:rPr>
        <w:t>proident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sunt</w:t>
      </w:r>
      <w:proofErr w:type="spellEnd"/>
      <w:r w:rsidRPr="008D776C">
        <w:rPr>
          <w:rFonts w:ascii="Georgia" w:eastAsia="Times New Roman" w:hAnsi="Georgia" w:cs="Arial"/>
          <w:color w:val="222222"/>
          <w:sz w:val="24"/>
          <w:szCs w:val="19"/>
          <w:lang w:eastAsia="en-US"/>
        </w:rPr>
        <w:t xml:space="preserve"> in culpa qui </w:t>
      </w:r>
      <w:proofErr w:type="spellStart"/>
      <w:r w:rsidRPr="008D776C">
        <w:rPr>
          <w:rFonts w:ascii="Georgia" w:eastAsia="Times New Roman" w:hAnsi="Georgia" w:cs="Arial"/>
          <w:color w:val="222222"/>
          <w:sz w:val="24"/>
          <w:szCs w:val="19"/>
          <w:lang w:eastAsia="en-US"/>
        </w:rPr>
        <w:t>officia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deserunt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mollit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anim</w:t>
      </w:r>
      <w:proofErr w:type="spellEnd"/>
      <w:r w:rsidRPr="008D776C">
        <w:rPr>
          <w:rFonts w:ascii="Georgia" w:eastAsia="Times New Roman" w:hAnsi="Georgia" w:cs="Arial"/>
          <w:color w:val="222222"/>
          <w:sz w:val="24"/>
          <w:szCs w:val="19"/>
          <w:lang w:eastAsia="en-US"/>
        </w:rPr>
        <w:t xml:space="preserve"> id </w:t>
      </w:r>
      <w:proofErr w:type="spellStart"/>
      <w:r w:rsidRPr="008D776C">
        <w:rPr>
          <w:rFonts w:ascii="Georgia" w:eastAsia="Times New Roman" w:hAnsi="Georgia" w:cs="Arial"/>
          <w:color w:val="222222"/>
          <w:sz w:val="24"/>
          <w:szCs w:val="19"/>
          <w:lang w:eastAsia="en-US"/>
        </w:rPr>
        <w:t>est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laborum</w:t>
      </w:r>
      <w:proofErr w:type="spellEnd"/>
      <w:r w:rsidRPr="008D776C">
        <w:rPr>
          <w:rFonts w:ascii="Georgia" w:eastAsia="Times New Roman" w:hAnsi="Georgia" w:cs="Arial"/>
          <w:color w:val="222222"/>
          <w:sz w:val="24"/>
          <w:szCs w:val="19"/>
          <w:lang w:eastAsia="en-US"/>
        </w:rPr>
        <w:t>.</w:t>
      </w:r>
    </w:p>
    <w:p w14:paraId="6592F890" w14:textId="3DB30455" w:rsidR="00570107" w:rsidRDefault="00570107" w:rsidP="00570107">
      <w:pPr>
        <w:spacing w:line="360" w:lineRule="auto"/>
        <w:rPr>
          <w:rFonts w:ascii="Georgia" w:hAnsi="Georgia"/>
        </w:rPr>
      </w:pPr>
    </w:p>
    <w:p w14:paraId="26AE6B3A" w14:textId="77777777" w:rsidR="00C42472" w:rsidRPr="00A26C14" w:rsidRDefault="00C42472" w:rsidP="00A26C14"/>
    <w:sectPr w:rsidR="00C42472" w:rsidRPr="00A26C14" w:rsidSect="00957E0C">
      <w:footerReference w:type="default" r:id="rId11"/>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57FF9" w14:textId="77777777" w:rsidR="00464AEE" w:rsidRDefault="00464AEE" w:rsidP="00855982">
      <w:pPr>
        <w:spacing w:after="0" w:line="240" w:lineRule="auto"/>
      </w:pPr>
      <w:r>
        <w:separator/>
      </w:r>
    </w:p>
  </w:endnote>
  <w:endnote w:type="continuationSeparator" w:id="0">
    <w:p w14:paraId="22D9DE73" w14:textId="77777777" w:rsidR="00464AEE" w:rsidRDefault="00464AE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DC16C56" w14:textId="395C6700" w:rsidR="009A3973" w:rsidRDefault="009A3973">
        <w:pPr>
          <w:pStyle w:val="Footer"/>
        </w:pPr>
        <w:r>
          <w:fldChar w:fldCharType="begin"/>
        </w:r>
        <w:r>
          <w:instrText xml:space="preserve"> PAGE   \* MERGEFORMAT </w:instrText>
        </w:r>
        <w:r>
          <w:fldChar w:fldCharType="separate"/>
        </w:r>
        <w:r w:rsidR="0057010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1F7E9" w14:textId="77777777" w:rsidR="00464AEE" w:rsidRDefault="00464AEE" w:rsidP="00855982">
      <w:pPr>
        <w:spacing w:after="0" w:line="240" w:lineRule="auto"/>
      </w:pPr>
      <w:r>
        <w:separator/>
      </w:r>
    </w:p>
  </w:footnote>
  <w:footnote w:type="continuationSeparator" w:id="0">
    <w:p w14:paraId="5C1286AC" w14:textId="77777777" w:rsidR="00464AEE" w:rsidRDefault="00464AE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F1C66"/>
    <w:multiLevelType w:val="hybridMultilevel"/>
    <w:tmpl w:val="4846F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B1A4399"/>
    <w:multiLevelType w:val="hybridMultilevel"/>
    <w:tmpl w:val="281E7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D303C"/>
    <w:multiLevelType w:val="hybridMultilevel"/>
    <w:tmpl w:val="DE16A226"/>
    <w:lvl w:ilvl="0" w:tplc="F37C91CC">
      <w:start w:val="14"/>
      <w:numFmt w:val="bullet"/>
      <w:lvlText w:val="-"/>
      <w:lvlJc w:val="left"/>
      <w:pPr>
        <w:ind w:left="420" w:hanging="360"/>
      </w:pPr>
      <w:rPr>
        <w:rFonts w:ascii="Georgia" w:eastAsia="Times New Roman" w:hAnsi="Georgia"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368C4462"/>
    <w:multiLevelType w:val="hybridMultilevel"/>
    <w:tmpl w:val="4670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29577B"/>
    <w:multiLevelType w:val="hybridMultilevel"/>
    <w:tmpl w:val="BEC0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112789"/>
    <w:multiLevelType w:val="hybridMultilevel"/>
    <w:tmpl w:val="E0221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1A6351F"/>
    <w:multiLevelType w:val="hybridMultilevel"/>
    <w:tmpl w:val="67F6B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82AE5"/>
    <w:multiLevelType w:val="hybridMultilevel"/>
    <w:tmpl w:val="B61CC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8434B9C"/>
    <w:multiLevelType w:val="hybridMultilevel"/>
    <w:tmpl w:val="EB40A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5"/>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22"/>
  </w:num>
  <w:num w:numId="30">
    <w:abstractNumId w:val="20"/>
  </w:num>
  <w:num w:numId="31">
    <w:abstractNumId w:val="18"/>
  </w:num>
  <w:num w:numId="32">
    <w:abstractNumId w:val="24"/>
  </w:num>
  <w:num w:numId="33">
    <w:abstractNumId w:val="26"/>
  </w:num>
  <w:num w:numId="34">
    <w:abstractNumId w:val="19"/>
  </w:num>
  <w:num w:numId="35">
    <w:abstractNumId w:val="10"/>
  </w:num>
  <w:num w:numId="36">
    <w:abstractNumId w:val="17"/>
  </w:num>
  <w:num w:numId="37">
    <w:abstractNumId w:val="21"/>
  </w:num>
  <w:num w:numId="38">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Durfee">
    <w15:presenceInfo w15:providerId="Windows Live" w15:userId="9c2b15b1fda45200"/>
  </w15:person>
  <w15:person w15:author="Thomas J Durfee">
    <w15:presenceInfo w15:providerId="None" w15:userId="Thomas J Durf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trackRevisions/>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6B0C"/>
    <w:rsid w:val="00065FC1"/>
    <w:rsid w:val="00075476"/>
    <w:rsid w:val="00076E5F"/>
    <w:rsid w:val="000C092B"/>
    <w:rsid w:val="000C4A25"/>
    <w:rsid w:val="001C4201"/>
    <w:rsid w:val="001D4362"/>
    <w:rsid w:val="00323C43"/>
    <w:rsid w:val="00393109"/>
    <w:rsid w:val="0042646D"/>
    <w:rsid w:val="00464AEE"/>
    <w:rsid w:val="004B74FF"/>
    <w:rsid w:val="004D14BC"/>
    <w:rsid w:val="004D19D4"/>
    <w:rsid w:val="00570107"/>
    <w:rsid w:val="0057696A"/>
    <w:rsid w:val="0058433A"/>
    <w:rsid w:val="005939D1"/>
    <w:rsid w:val="005E5CB4"/>
    <w:rsid w:val="006E04F0"/>
    <w:rsid w:val="00703CBD"/>
    <w:rsid w:val="00715CDC"/>
    <w:rsid w:val="00750B6A"/>
    <w:rsid w:val="007833A7"/>
    <w:rsid w:val="008016E3"/>
    <w:rsid w:val="0082137B"/>
    <w:rsid w:val="00855982"/>
    <w:rsid w:val="008757EF"/>
    <w:rsid w:val="008840DC"/>
    <w:rsid w:val="008D776C"/>
    <w:rsid w:val="00925D61"/>
    <w:rsid w:val="00957E0C"/>
    <w:rsid w:val="00972314"/>
    <w:rsid w:val="009A3973"/>
    <w:rsid w:val="009B6091"/>
    <w:rsid w:val="009C6B0C"/>
    <w:rsid w:val="00A10484"/>
    <w:rsid w:val="00A142EC"/>
    <w:rsid w:val="00A26C14"/>
    <w:rsid w:val="00B31997"/>
    <w:rsid w:val="00B41B6B"/>
    <w:rsid w:val="00C42472"/>
    <w:rsid w:val="00CB2300"/>
    <w:rsid w:val="00D47EF5"/>
    <w:rsid w:val="00D62584"/>
    <w:rsid w:val="00DF6F32"/>
    <w:rsid w:val="00E1528F"/>
    <w:rsid w:val="00FA2EE3"/>
    <w:rsid w:val="00FD262C"/>
    <w:rsid w:val="00FF397A"/>
    <w:rsid w:val="00FF712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8F93"/>
  <w15:docId w15:val="{CD544BAD-F4C2-47E5-B11F-21D8A623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A26C14"/>
    <w:pPr>
      <w:keepNext/>
      <w:keepLines/>
      <w:pBdr>
        <w:bottom w:val="single" w:sz="4" w:space="1" w:color="595959" w:themeColor="text1" w:themeTint="A6"/>
      </w:pBdr>
      <w:spacing w:before="360"/>
      <w:outlineLvl w:val="0"/>
    </w:pPr>
    <w:rPr>
      <w:rFonts w:ascii="Georgia" w:eastAsiaTheme="majorEastAsia" w:hAnsi="Georgia" w:cstheme="majorBidi"/>
      <w:bCs/>
      <w:smallCaps/>
      <w:color w:val="4F141B" w:themeColor="accent2" w:themeShade="80"/>
      <w:sz w:val="36"/>
      <w:szCs w:val="36"/>
    </w:rPr>
  </w:style>
  <w:style w:type="paragraph" w:styleId="Heading2">
    <w:name w:val="heading 2"/>
    <w:basedOn w:val="Normal"/>
    <w:next w:val="Normal"/>
    <w:link w:val="Heading2Char"/>
    <w:uiPriority w:val="9"/>
    <w:unhideWhenUsed/>
    <w:qFormat/>
    <w:rsid w:val="00A26C14"/>
    <w:pPr>
      <w:keepNext/>
      <w:keepLines/>
      <w:spacing w:before="360"/>
      <w:outlineLvl w:val="1"/>
    </w:pPr>
    <w:rPr>
      <w:rFonts w:ascii="Georgia" w:eastAsiaTheme="majorEastAsia" w:hAnsi="Georgia" w:cstheme="majorBidi"/>
      <w:bCs/>
      <w:smallCaps/>
      <w:color w:val="761E28" w:themeColor="accent2" w:themeShade="BF"/>
      <w:sz w:val="28"/>
      <w:szCs w:val="28"/>
    </w:rPr>
  </w:style>
  <w:style w:type="paragraph" w:styleId="Heading3">
    <w:name w:val="heading 3"/>
    <w:basedOn w:val="Normal"/>
    <w:next w:val="Normal"/>
    <w:link w:val="Heading3Char"/>
    <w:uiPriority w:val="9"/>
    <w:unhideWhenUsed/>
    <w:qFormat/>
    <w:rsid w:val="00A26C14"/>
    <w:pPr>
      <w:keepNext/>
      <w:keepLines/>
      <w:spacing w:before="200" w:after="120"/>
      <w:outlineLvl w:val="2"/>
    </w:pPr>
    <w:rPr>
      <w:rFonts w:ascii="Georgia" w:eastAsiaTheme="majorEastAsia" w:hAnsi="Georgia" w:cstheme="majorBidi"/>
      <w:bCs/>
      <w:color w:val="9F2936" w:themeColor="accent2"/>
      <w:sz w:val="24"/>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A26C14"/>
    <w:rPr>
      <w:rFonts w:ascii="Georgia" w:eastAsiaTheme="majorEastAsia" w:hAnsi="Georgia" w:cstheme="majorBidi"/>
      <w:bCs/>
      <w:smallCaps/>
      <w:color w:val="4F141B" w:themeColor="accent2" w:themeShade="80"/>
      <w:sz w:val="36"/>
      <w:szCs w:val="36"/>
    </w:rPr>
  </w:style>
  <w:style w:type="character" w:customStyle="1" w:styleId="Heading2Char">
    <w:name w:val="Heading 2 Char"/>
    <w:basedOn w:val="DefaultParagraphFont"/>
    <w:link w:val="Heading2"/>
    <w:uiPriority w:val="9"/>
    <w:rsid w:val="00A26C14"/>
    <w:rPr>
      <w:rFonts w:ascii="Georgia" w:eastAsiaTheme="majorEastAsia" w:hAnsi="Georgia" w:cstheme="majorBidi"/>
      <w:bCs/>
      <w:smallCaps/>
      <w:color w:val="761E28" w:themeColor="accent2" w:themeShade="BF"/>
      <w:sz w:val="28"/>
      <w:szCs w:val="28"/>
    </w:rPr>
  </w:style>
  <w:style w:type="character" w:customStyle="1" w:styleId="Heading3Char">
    <w:name w:val="Heading 3 Char"/>
    <w:basedOn w:val="DefaultParagraphFont"/>
    <w:link w:val="Heading3"/>
    <w:uiPriority w:val="9"/>
    <w:rsid w:val="00A26C14"/>
    <w:rPr>
      <w:rFonts w:ascii="Georgia" w:eastAsiaTheme="majorEastAsia" w:hAnsi="Georgia" w:cstheme="majorBidi"/>
      <w:bCs/>
      <w:color w:val="9F2936" w:themeColor="accent2"/>
      <w:sz w:val="24"/>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semiHidden/>
    <w:unhideWhenUsed/>
    <w:rsid w:val="009C6B0C"/>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71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D7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30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rfTop\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AED9FEF-43FD-42EF-8F8D-E84E09E5C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177</TotalTime>
  <Pages>5</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Durfee</dc:creator>
  <cp:lastModifiedBy>Thomas Durfee</cp:lastModifiedBy>
  <cp:revision>11</cp:revision>
  <dcterms:created xsi:type="dcterms:W3CDTF">2017-03-25T13:54:00Z</dcterms:created>
  <dcterms:modified xsi:type="dcterms:W3CDTF">2017-10-21T22:07:00Z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