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DC650" w14:textId="5D3B8DB0" w:rsidR="00855982" w:rsidRDefault="0042646D" w:rsidP="00925D61">
      <w:pPr>
        <w:pStyle w:val="Title"/>
        <w:spacing w:after="240" w:line="360" w:lineRule="auto"/>
        <w:jc w:val="center"/>
        <w:rPr>
          <w:rFonts w:ascii="Georgia" w:hAnsi="Georgia"/>
        </w:rPr>
      </w:pPr>
      <w:del w:id="0" w:author="Thomas Durfee" w:date="2017-10-21T16:04:00Z">
        <w:r w:rsidDel="00912AB5">
          <w:rPr>
            <w:rFonts w:ascii="Georgia" w:hAnsi="Georgia"/>
          </w:rPr>
          <w:delText xml:space="preserve">Class: </w:delText>
        </w:r>
        <w:r w:rsidR="009C6B0C" w:rsidRPr="009C6B0C" w:rsidDel="00912AB5">
          <w:rPr>
            <w:rFonts w:ascii="Georgia" w:hAnsi="Georgia"/>
          </w:rPr>
          <w:delText>"</w:delText>
        </w:r>
        <w:r w:rsidDel="00912AB5">
          <w:rPr>
            <w:rFonts w:ascii="Georgia" w:hAnsi="Georgia"/>
          </w:rPr>
          <w:delText>Title</w:delText>
        </w:r>
        <w:r w:rsidR="009C6B0C" w:rsidRPr="009C6B0C" w:rsidDel="00912AB5">
          <w:rPr>
            <w:rFonts w:ascii="Georgia" w:hAnsi="Georgia"/>
          </w:rPr>
          <w:delText>"</w:delText>
        </w:r>
      </w:del>
      <w:ins w:id="1" w:author="Thomas Durfee" w:date="2017-10-21T16:04:00Z">
        <w:r w:rsidR="00912AB5">
          <w:rPr>
            <w:rFonts w:ascii="Georgia" w:hAnsi="Georgia"/>
          </w:rPr>
          <w:t>Marc Bellemare’s Guide to Writing</w:t>
        </w:r>
      </w:ins>
    </w:p>
    <w:p w14:paraId="1E1DBF49" w14:textId="0A70EAE1" w:rsidR="009C6B0C" w:rsidRPr="009C6B0C" w:rsidRDefault="0042646D" w:rsidP="00925D61">
      <w:pPr>
        <w:jc w:val="center"/>
      </w:pPr>
      <w:r>
        <w:t>date</w:t>
      </w:r>
    </w:p>
    <w:p w14:paraId="69861816" w14:textId="77777777" w:rsidR="00972314" w:rsidRPr="009C6B0C" w:rsidRDefault="00972314" w:rsidP="00972314">
      <w:pPr>
        <w:pStyle w:val="Heading1"/>
        <w:spacing w:after="240" w:line="360" w:lineRule="auto"/>
        <w:rPr>
          <w:b/>
        </w:rPr>
      </w:pPr>
      <w:r>
        <w:rPr>
          <w:b/>
        </w:rPr>
        <w:t>Review / context</w:t>
      </w:r>
    </w:p>
    <w:p w14:paraId="5856FC2D" w14:textId="1B7A67DA" w:rsidR="00972314" w:rsidRDefault="00C42472" w:rsidP="00972314">
      <w:pPr>
        <w:spacing w:line="360" w:lineRule="auto"/>
        <w:rPr>
          <w:ins w:id="2" w:author="Thomas J Durfee" w:date="2017-06-13T12:49:00Z"/>
          <w:rFonts w:ascii="Georgia" w:eastAsia="Times New Roman" w:hAnsi="Georgia" w:cs="Arial"/>
          <w:color w:val="222222"/>
          <w:sz w:val="24"/>
          <w:szCs w:val="19"/>
          <w:lang w:eastAsia="en-US"/>
        </w:rPr>
      </w:pPr>
      <w:r>
        <w:rPr>
          <w:rFonts w:ascii="Georgia" w:eastAsia="Times New Roman" w:hAnsi="Georgia" w:cs="Arial"/>
          <w:color w:val="222222"/>
          <w:sz w:val="24"/>
          <w:szCs w:val="19"/>
          <w:lang w:eastAsia="en-US"/>
        </w:rPr>
        <w:t xml:space="preserve">Below is a template for </w:t>
      </w:r>
      <w:del w:id="3" w:author="Thomas Durfee" w:date="2017-10-21T16:04:00Z">
        <w:r w:rsidDel="00912AB5">
          <w:rPr>
            <w:rFonts w:ascii="Georgia" w:eastAsia="Times New Roman" w:hAnsi="Georgia" w:cs="Arial"/>
            <w:color w:val="222222"/>
            <w:sz w:val="24"/>
            <w:szCs w:val="19"/>
            <w:lang w:eastAsia="en-US"/>
          </w:rPr>
          <w:delText xml:space="preserve">discussion policy analysis in terms of </w:delText>
        </w:r>
        <w:r w:rsidR="00570107" w:rsidDel="00912AB5">
          <w:rPr>
            <w:rFonts w:ascii="Georgia" w:eastAsia="Times New Roman" w:hAnsi="Georgia" w:cs="Arial"/>
            <w:color w:val="222222"/>
            <w:sz w:val="24"/>
            <w:szCs w:val="19"/>
            <w:lang w:eastAsia="en-US"/>
          </w:rPr>
          <w:delText>xxx. This is taken from the methodology class of Morris Kleiner</w:delText>
        </w:r>
      </w:del>
      <w:ins w:id="4" w:author="Thomas Durfee" w:date="2017-10-21T16:04:00Z">
        <w:r w:rsidR="00912AB5">
          <w:rPr>
            <w:rFonts w:ascii="Georgia" w:eastAsia="Times New Roman" w:hAnsi="Georgia" w:cs="Arial"/>
            <w:color w:val="222222"/>
            <w:sz w:val="24"/>
            <w:szCs w:val="19"/>
            <w:lang w:eastAsia="en-US"/>
          </w:rPr>
          <w:t>academic writing according to Marc Bellemare’s PhD student seminar</w:t>
        </w:r>
      </w:ins>
    </w:p>
    <w:p w14:paraId="4BE5444C" w14:textId="77777777" w:rsidR="00570107" w:rsidRPr="008D776C" w:rsidRDefault="00570107" w:rsidP="00972314">
      <w:pPr>
        <w:spacing w:line="360" w:lineRule="auto"/>
        <w:rPr>
          <w:rFonts w:ascii="Georgia" w:eastAsia="Times New Roman" w:hAnsi="Georgia" w:cs="Arial"/>
          <w:color w:val="222222"/>
          <w:sz w:val="24"/>
          <w:szCs w:val="19"/>
          <w:lang w:eastAsia="en-US"/>
        </w:rPr>
      </w:pPr>
    </w:p>
    <w:p w14:paraId="1C153D24" w14:textId="15715454" w:rsidR="00972314" w:rsidRPr="009C6B0C" w:rsidRDefault="00972314" w:rsidP="00972314">
      <w:pPr>
        <w:pStyle w:val="Heading1"/>
        <w:spacing w:after="240" w:line="360" w:lineRule="auto"/>
        <w:rPr>
          <w:b/>
        </w:rPr>
      </w:pPr>
      <w:r>
        <w:rPr>
          <w:b/>
        </w:rPr>
        <w:t>Subject 1</w:t>
      </w:r>
      <w:r w:rsidR="00C42472">
        <w:rPr>
          <w:b/>
        </w:rPr>
        <w:t xml:space="preserve">: </w:t>
      </w:r>
      <w:ins w:id="5" w:author="Thomas Durfee" w:date="2017-10-21T16:04:00Z">
        <w:r w:rsidR="00912AB5">
          <w:rPr>
            <w:b/>
          </w:rPr>
          <w:t xml:space="preserve">the </w:t>
        </w:r>
      </w:ins>
      <w:r w:rsidR="00570107">
        <w:rPr>
          <w:b/>
        </w:rPr>
        <w:t>Introduction</w:t>
      </w:r>
      <w:ins w:id="6" w:author="Thomas Durfee" w:date="2017-10-21T16:04:00Z">
        <w:r w:rsidR="00912AB5">
          <w:rPr>
            <w:b/>
          </w:rPr>
          <w:t xml:space="preserve"> formula</w:t>
        </w:r>
      </w:ins>
    </w:p>
    <w:p w14:paraId="75D74C0A" w14:textId="2569216C" w:rsidR="00972314" w:rsidRDefault="00972314" w:rsidP="0064557B">
      <w:pPr>
        <w:pStyle w:val="Heading2"/>
        <w:rPr>
          <w:ins w:id="7" w:author="Thomas Durfee" w:date="2017-10-21T16:11:00Z"/>
          <w:lang w:eastAsia="en-US"/>
        </w:rPr>
        <w:pPrChange w:id="8" w:author="Thomas Durfee" w:date="2017-10-21T16:10:00Z">
          <w:pPr>
            <w:spacing w:line="360" w:lineRule="auto"/>
          </w:pPr>
        </w:pPrChange>
      </w:pPr>
      <w:del w:id="9" w:author="Thomas Durfee" w:date="2017-10-21T16:06:00Z">
        <w:r w:rsidRPr="008D776C" w:rsidDel="0064557B">
          <w:rPr>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ins w:id="10" w:author="Thomas Durfee" w:date="2017-10-21T16:06:00Z">
        <w:r w:rsidR="0064557B">
          <w:rPr>
            <w:lang w:eastAsia="en-US"/>
          </w:rPr>
          <w:t>Start with a sexy hook</w:t>
        </w:r>
      </w:ins>
    </w:p>
    <w:p w14:paraId="4D33E93A" w14:textId="1ACA5E66" w:rsidR="0064557B" w:rsidRPr="0064557B" w:rsidRDefault="0064557B" w:rsidP="0064557B">
      <w:pPr>
        <w:rPr>
          <w:ins w:id="11" w:author="Thomas Durfee" w:date="2017-10-21T16:06:00Z"/>
          <w:lang w:eastAsia="en-US"/>
          <w:rPrChange w:id="12" w:author="Thomas Durfee" w:date="2017-10-21T16:11:00Z">
            <w:rPr>
              <w:ins w:id="13" w:author="Thomas Durfee" w:date="2017-10-21T16:06:00Z"/>
              <w:lang w:eastAsia="en-US"/>
            </w:rPr>
          </w:rPrChange>
        </w:rPr>
        <w:pPrChange w:id="14" w:author="Thomas Durfee" w:date="2017-10-21T16:11:00Z">
          <w:pPr>
            <w:spacing w:line="360" w:lineRule="auto"/>
          </w:pPr>
        </w:pPrChange>
      </w:pPr>
      <w:ins w:id="15" w:author="Thomas Durfee" w:date="2017-10-21T16:11:00Z">
        <w:r w:rsidRPr="0064557B">
          <w:rPr>
            <w:lang w:eastAsia="en-US"/>
          </w:rPr>
          <w:t>Lorem ipsum dolor sit amet, consectetur adipiscing elit, sed do eiusmod tempor incididunt ut labore et dolore magna aliqua.</w:t>
        </w:r>
      </w:ins>
    </w:p>
    <w:p w14:paraId="7EB0A3F7" w14:textId="00F70C46" w:rsidR="0064557B" w:rsidRDefault="0064557B" w:rsidP="0064557B">
      <w:pPr>
        <w:pStyle w:val="Heading2"/>
        <w:rPr>
          <w:ins w:id="16" w:author="Thomas Durfee" w:date="2017-10-21T16:11:00Z"/>
          <w:lang w:eastAsia="en-US"/>
        </w:rPr>
        <w:pPrChange w:id="17" w:author="Thomas Durfee" w:date="2017-10-21T16:10:00Z">
          <w:pPr>
            <w:spacing w:line="360" w:lineRule="auto"/>
          </w:pPr>
        </w:pPrChange>
      </w:pPr>
      <w:ins w:id="18" w:author="Thomas Durfee" w:date="2017-10-21T16:10:00Z">
        <w:r>
          <w:rPr>
            <w:lang w:eastAsia="en-US"/>
          </w:rPr>
          <w:t>Ask</w:t>
        </w:r>
      </w:ins>
      <w:ins w:id="19" w:author="Thomas Durfee" w:date="2017-10-21T16:07:00Z">
        <w:r>
          <w:rPr>
            <w:lang w:eastAsia="en-US"/>
          </w:rPr>
          <w:t xml:space="preserve"> your research question</w:t>
        </w:r>
      </w:ins>
    </w:p>
    <w:p w14:paraId="209E8CE8" w14:textId="03B29581" w:rsidR="0064557B" w:rsidRPr="0064557B" w:rsidRDefault="0064557B" w:rsidP="0064557B">
      <w:pPr>
        <w:rPr>
          <w:ins w:id="20" w:author="Thomas Durfee" w:date="2017-10-21T16:07:00Z"/>
          <w:lang w:eastAsia="en-US"/>
          <w:rPrChange w:id="21" w:author="Thomas Durfee" w:date="2017-10-21T16:11:00Z">
            <w:rPr>
              <w:ins w:id="22" w:author="Thomas Durfee" w:date="2017-10-21T16:07:00Z"/>
              <w:lang w:eastAsia="en-US"/>
            </w:rPr>
          </w:rPrChange>
        </w:rPr>
        <w:pPrChange w:id="23" w:author="Thomas Durfee" w:date="2017-10-21T16:11:00Z">
          <w:pPr>
            <w:spacing w:line="360" w:lineRule="auto"/>
          </w:pPr>
        </w:pPrChange>
      </w:pPr>
      <w:ins w:id="24" w:author="Thomas Durfee" w:date="2017-10-21T16:11:00Z">
        <w:r w:rsidRPr="0064557B">
          <w:rPr>
            <w:lang w:eastAsia="en-US"/>
          </w:rPr>
          <w:t>Lorem ipsum dolor sit amet, consectetur adipiscing elit, sed do eiusmod tempor incididunt ut labore et dolore magna aliqua.</w:t>
        </w:r>
      </w:ins>
    </w:p>
    <w:p w14:paraId="7720C70D" w14:textId="20FC8D96" w:rsidR="0064557B" w:rsidRDefault="0064557B" w:rsidP="0064557B">
      <w:pPr>
        <w:pStyle w:val="Heading3"/>
        <w:rPr>
          <w:ins w:id="25" w:author="Thomas Durfee" w:date="2017-10-21T16:11:00Z"/>
          <w:lang w:eastAsia="en-US"/>
        </w:rPr>
        <w:pPrChange w:id="26" w:author="Thomas Durfee" w:date="2017-10-21T16:10:00Z">
          <w:pPr>
            <w:spacing w:line="360" w:lineRule="auto"/>
          </w:pPr>
        </w:pPrChange>
      </w:pPr>
      <w:ins w:id="27" w:author="Thomas Durfee" w:date="2017-10-21T16:07:00Z">
        <w:r>
          <w:rPr>
            <w:lang w:eastAsia="en-US"/>
          </w:rPr>
          <w:t>Make an elevator pitch of what is important to discuss</w:t>
        </w:r>
      </w:ins>
    </w:p>
    <w:p w14:paraId="1F40567C" w14:textId="77777777" w:rsidR="0064557B" w:rsidRPr="0064557B" w:rsidRDefault="0064557B" w:rsidP="0064557B">
      <w:pPr>
        <w:rPr>
          <w:ins w:id="28" w:author="Thomas Durfee" w:date="2017-10-21T16:11:00Z"/>
          <w:lang w:eastAsia="en-US"/>
        </w:rPr>
      </w:pPr>
      <w:ins w:id="29" w:author="Thomas Durfee" w:date="2017-10-21T16:11:00Z">
        <w:r w:rsidRPr="0064557B">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13D080E5" w14:textId="77777777" w:rsidR="0064557B" w:rsidRPr="0064557B" w:rsidRDefault="0064557B" w:rsidP="0064557B">
      <w:pPr>
        <w:rPr>
          <w:ins w:id="30" w:author="Thomas Durfee" w:date="2017-10-21T16:07:00Z"/>
          <w:lang w:eastAsia="en-US"/>
          <w:rPrChange w:id="31" w:author="Thomas Durfee" w:date="2017-10-21T16:11:00Z">
            <w:rPr>
              <w:ins w:id="32" w:author="Thomas Durfee" w:date="2017-10-21T16:07:00Z"/>
              <w:lang w:eastAsia="en-US"/>
            </w:rPr>
          </w:rPrChange>
        </w:rPr>
        <w:pPrChange w:id="33" w:author="Thomas Durfee" w:date="2017-10-21T16:11:00Z">
          <w:pPr>
            <w:spacing w:line="360" w:lineRule="auto"/>
          </w:pPr>
        </w:pPrChange>
      </w:pPr>
    </w:p>
    <w:p w14:paraId="19FCFF0B" w14:textId="40ED9D05" w:rsidR="0064557B" w:rsidRDefault="0064557B" w:rsidP="0064557B">
      <w:pPr>
        <w:pStyle w:val="Heading3"/>
        <w:rPr>
          <w:ins w:id="34" w:author="Thomas Durfee" w:date="2017-10-21T16:11:00Z"/>
          <w:lang w:eastAsia="en-US"/>
        </w:rPr>
        <w:pPrChange w:id="35" w:author="Thomas Durfee" w:date="2017-10-21T16:10:00Z">
          <w:pPr>
            <w:spacing w:line="360" w:lineRule="auto"/>
          </w:pPr>
        </w:pPrChange>
      </w:pPr>
      <w:ins w:id="36" w:author="Thomas Durfee" w:date="2017-10-21T16:07:00Z">
        <w:r>
          <w:rPr>
            <w:lang w:eastAsia="en-US"/>
          </w:rPr>
          <w:t>Connect the research question to the hook</w:t>
        </w:r>
      </w:ins>
    </w:p>
    <w:p w14:paraId="76AD9BC2" w14:textId="052B9573" w:rsidR="0064557B" w:rsidRPr="0064557B" w:rsidRDefault="0064557B" w:rsidP="0064557B">
      <w:pPr>
        <w:rPr>
          <w:ins w:id="37" w:author="Thomas Durfee" w:date="2017-10-21T16:07:00Z"/>
          <w:lang w:eastAsia="en-US"/>
          <w:rPrChange w:id="38" w:author="Thomas Durfee" w:date="2017-10-21T16:11:00Z">
            <w:rPr>
              <w:ins w:id="39" w:author="Thomas Durfee" w:date="2017-10-21T16:07:00Z"/>
              <w:lang w:eastAsia="en-US"/>
            </w:rPr>
          </w:rPrChange>
        </w:rPr>
        <w:pPrChange w:id="40" w:author="Thomas Durfee" w:date="2017-10-21T16:11:00Z">
          <w:pPr>
            <w:spacing w:line="360" w:lineRule="auto"/>
          </w:pPr>
        </w:pPrChange>
      </w:pPr>
      <w:ins w:id="41" w:author="Thomas Durfee" w:date="2017-10-21T16:11:00Z">
        <w:r w:rsidRPr="0064557B">
          <w:rPr>
            <w:lang w:eastAsia="en-US"/>
          </w:rPr>
          <w:t>Lorem ipsum dolor sit amet, consectetur adipiscing elit, sed do eiusmod tempor incididunt ut labore et dolore magna aliqua.</w:t>
        </w:r>
      </w:ins>
    </w:p>
    <w:p w14:paraId="1A179171" w14:textId="51E15B78" w:rsidR="0064557B" w:rsidRDefault="0064557B" w:rsidP="0064557B">
      <w:pPr>
        <w:pStyle w:val="Heading2"/>
        <w:rPr>
          <w:ins w:id="42" w:author="Thomas Durfee" w:date="2017-10-21T16:08:00Z"/>
          <w:lang w:eastAsia="en-US"/>
        </w:rPr>
        <w:pPrChange w:id="43" w:author="Thomas Durfee" w:date="2017-10-21T16:10:00Z">
          <w:pPr>
            <w:spacing w:line="360" w:lineRule="auto"/>
          </w:pPr>
        </w:pPrChange>
      </w:pPr>
      <w:ins w:id="44" w:author="Thomas Durfee" w:date="2017-10-21T16:07:00Z">
        <w:r>
          <w:rPr>
            <w:lang w:eastAsia="en-US"/>
          </w:rPr>
          <w:lastRenderedPageBreak/>
          <w:t>Mention antecedents</w:t>
        </w:r>
      </w:ins>
    </w:p>
    <w:p w14:paraId="4D7EF6DD" w14:textId="5259D8DC" w:rsidR="0064557B" w:rsidRDefault="0064557B" w:rsidP="0064557B">
      <w:pPr>
        <w:pStyle w:val="Heading3"/>
        <w:rPr>
          <w:ins w:id="45" w:author="Thomas Durfee" w:date="2017-10-21T16:11:00Z"/>
          <w:lang w:eastAsia="en-US"/>
        </w:rPr>
        <w:pPrChange w:id="46" w:author="Thomas Durfee" w:date="2017-10-21T16:10:00Z">
          <w:pPr>
            <w:spacing w:line="360" w:lineRule="auto"/>
          </w:pPr>
        </w:pPrChange>
      </w:pPr>
      <w:ins w:id="47" w:author="Thomas Durfee" w:date="2017-10-21T16:08:00Z">
        <w:r>
          <w:rPr>
            <w:lang w:eastAsia="en-US"/>
          </w:rPr>
          <w:t>Who do you want to be compared to</w:t>
        </w:r>
      </w:ins>
      <w:ins w:id="48" w:author="Thomas Durfee" w:date="2017-10-21T16:10:00Z">
        <w:r>
          <w:rPr>
            <w:lang w:eastAsia="en-US"/>
          </w:rPr>
          <w:t>?</w:t>
        </w:r>
      </w:ins>
    </w:p>
    <w:p w14:paraId="3B10405F" w14:textId="77777777" w:rsidR="0064557B" w:rsidRPr="0064557B" w:rsidRDefault="0064557B" w:rsidP="0064557B">
      <w:pPr>
        <w:rPr>
          <w:ins w:id="49" w:author="Thomas Durfee" w:date="2017-10-21T16:11:00Z"/>
          <w:lang w:eastAsia="en-US"/>
        </w:rPr>
      </w:pPr>
      <w:ins w:id="50" w:author="Thomas Durfee" w:date="2017-10-21T16:11:00Z">
        <w:r w:rsidRPr="0064557B">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5BE15FCA" w14:textId="77777777" w:rsidR="0064557B" w:rsidRPr="0064557B" w:rsidRDefault="0064557B" w:rsidP="0064557B">
      <w:pPr>
        <w:rPr>
          <w:ins w:id="51" w:author="Thomas Durfee" w:date="2017-10-21T16:08:00Z"/>
          <w:lang w:eastAsia="en-US"/>
          <w:rPrChange w:id="52" w:author="Thomas Durfee" w:date="2017-10-21T16:11:00Z">
            <w:rPr>
              <w:ins w:id="53" w:author="Thomas Durfee" w:date="2017-10-21T16:08:00Z"/>
              <w:lang w:eastAsia="en-US"/>
            </w:rPr>
          </w:rPrChange>
        </w:rPr>
        <w:pPrChange w:id="54" w:author="Thomas Durfee" w:date="2017-10-21T16:11:00Z">
          <w:pPr>
            <w:spacing w:line="360" w:lineRule="auto"/>
          </w:pPr>
        </w:pPrChange>
      </w:pPr>
    </w:p>
    <w:p w14:paraId="15A14407" w14:textId="1A203662" w:rsidR="0064557B" w:rsidRDefault="0064557B" w:rsidP="0064557B">
      <w:pPr>
        <w:pStyle w:val="Heading2"/>
        <w:rPr>
          <w:ins w:id="55" w:author="Thomas Durfee" w:date="2017-10-21T16:11:00Z"/>
          <w:lang w:eastAsia="en-US"/>
        </w:rPr>
        <w:pPrChange w:id="56" w:author="Thomas Durfee" w:date="2017-10-21T16:10:00Z">
          <w:pPr>
            <w:spacing w:line="360" w:lineRule="auto"/>
          </w:pPr>
        </w:pPrChange>
      </w:pPr>
      <w:ins w:id="57" w:author="Thomas Durfee" w:date="2017-10-21T16:08:00Z">
        <w:r>
          <w:rPr>
            <w:lang w:eastAsia="en-US"/>
          </w:rPr>
          <w:t>Tell the reader why your paper furthers the literature explicitly</w:t>
        </w:r>
      </w:ins>
    </w:p>
    <w:p w14:paraId="4040314B" w14:textId="77777777" w:rsidR="0064557B" w:rsidRPr="0064557B" w:rsidRDefault="0064557B" w:rsidP="0064557B">
      <w:pPr>
        <w:rPr>
          <w:ins w:id="58" w:author="Thomas Durfee" w:date="2017-10-21T16:11:00Z"/>
          <w:lang w:eastAsia="en-US"/>
        </w:rPr>
      </w:pPr>
      <w:ins w:id="59" w:author="Thomas Durfee" w:date="2017-10-21T16:11:00Z">
        <w:r w:rsidRPr="0064557B">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60D31CF3" w14:textId="77777777" w:rsidR="0064557B" w:rsidRPr="0064557B" w:rsidRDefault="0064557B" w:rsidP="0064557B">
      <w:pPr>
        <w:rPr>
          <w:ins w:id="60" w:author="Thomas Durfee" w:date="2017-10-21T16:08:00Z"/>
          <w:lang w:eastAsia="en-US"/>
          <w:rPrChange w:id="61" w:author="Thomas Durfee" w:date="2017-10-21T16:11:00Z">
            <w:rPr>
              <w:ins w:id="62" w:author="Thomas Durfee" w:date="2017-10-21T16:08:00Z"/>
              <w:lang w:eastAsia="en-US"/>
            </w:rPr>
          </w:rPrChange>
        </w:rPr>
        <w:pPrChange w:id="63" w:author="Thomas Durfee" w:date="2017-10-21T16:11:00Z">
          <w:pPr>
            <w:spacing w:line="360" w:lineRule="auto"/>
          </w:pPr>
        </w:pPrChange>
      </w:pPr>
    </w:p>
    <w:p w14:paraId="72780123" w14:textId="2AA20ADD" w:rsidR="0064557B" w:rsidRDefault="0064557B" w:rsidP="0064557B">
      <w:pPr>
        <w:pStyle w:val="Heading2"/>
        <w:rPr>
          <w:ins w:id="64" w:author="Thomas Durfee" w:date="2017-10-21T16:08:00Z"/>
          <w:lang w:eastAsia="en-US"/>
        </w:rPr>
        <w:pPrChange w:id="65" w:author="Thomas Durfee" w:date="2017-10-21T16:11:00Z">
          <w:pPr>
            <w:spacing w:line="360" w:lineRule="auto"/>
          </w:pPr>
        </w:pPrChange>
      </w:pPr>
      <w:ins w:id="66" w:author="Thomas Durfee" w:date="2017-10-21T16:08:00Z">
        <w:r>
          <w:rPr>
            <w:lang w:eastAsia="en-US"/>
          </w:rPr>
          <w:t>Provide a roadmap</w:t>
        </w:r>
      </w:ins>
    </w:p>
    <w:p w14:paraId="25878CDD" w14:textId="6AD99CA8" w:rsidR="0064557B" w:rsidRDefault="0064557B" w:rsidP="0064557B">
      <w:pPr>
        <w:pStyle w:val="Heading3"/>
        <w:rPr>
          <w:ins w:id="67" w:author="Thomas Durfee" w:date="2017-10-21T16:11:00Z"/>
          <w:lang w:eastAsia="en-US"/>
        </w:rPr>
        <w:pPrChange w:id="68" w:author="Thomas Durfee" w:date="2017-10-21T16:11:00Z">
          <w:pPr>
            <w:spacing w:line="360" w:lineRule="auto"/>
          </w:pPr>
        </w:pPrChange>
      </w:pPr>
      <w:ins w:id="69" w:author="Thomas Durfee" w:date="2017-10-21T16:08:00Z">
        <w:r>
          <w:rPr>
            <w:lang w:eastAsia="en-US"/>
          </w:rPr>
          <w:t>Signpost the next sections</w:t>
        </w:r>
      </w:ins>
    </w:p>
    <w:p w14:paraId="21C27E81" w14:textId="77777777" w:rsidR="0064557B" w:rsidRDefault="0064557B" w:rsidP="0064557B">
      <w:pPr>
        <w:pStyle w:val="ListParagraph"/>
        <w:numPr>
          <w:ilvl w:val="0"/>
          <w:numId w:val="35"/>
        </w:numPr>
        <w:rPr>
          <w:ins w:id="70" w:author="Thomas Durfee" w:date="2017-10-21T16:12:00Z"/>
          <w:lang w:eastAsia="en-US"/>
        </w:rPr>
        <w:pPrChange w:id="71" w:author="Thomas Durfee" w:date="2017-10-21T16:12:00Z">
          <w:pPr/>
        </w:pPrChange>
      </w:pPr>
      <w:ins w:id="72" w:author="Thomas Durfee" w:date="2017-10-21T16:11:00Z">
        <w:r w:rsidRPr="0064557B">
          <w:rPr>
            <w:lang w:eastAsia="en-US"/>
          </w:rPr>
          <w:t xml:space="preserve">Lorem ipsum dolor sit amet, consectetur adipiscing elit, sed do eiusmod tempor incididunt ut labore et dolore magna aliqua. </w:t>
        </w:r>
      </w:ins>
    </w:p>
    <w:p w14:paraId="5619FE10" w14:textId="77777777" w:rsidR="0064557B" w:rsidRDefault="0064557B" w:rsidP="0064557B">
      <w:pPr>
        <w:pStyle w:val="ListParagraph"/>
        <w:numPr>
          <w:ilvl w:val="0"/>
          <w:numId w:val="35"/>
        </w:numPr>
        <w:rPr>
          <w:ins w:id="73" w:author="Thomas Durfee" w:date="2017-10-21T16:12:00Z"/>
          <w:lang w:eastAsia="en-US"/>
        </w:rPr>
        <w:pPrChange w:id="74" w:author="Thomas Durfee" w:date="2017-10-21T16:12:00Z">
          <w:pPr/>
        </w:pPrChange>
      </w:pPr>
      <w:ins w:id="75" w:author="Thomas Durfee" w:date="2017-10-21T16:11:00Z">
        <w:r w:rsidRPr="0064557B">
          <w:rPr>
            <w:lang w:eastAsia="en-US"/>
          </w:rPr>
          <w:t xml:space="preserve">Ut enim ad minim veniam, quis nostrud exercitation ullamco laboris nisi ut aliquip ex ea commodo consequat. </w:t>
        </w:r>
      </w:ins>
    </w:p>
    <w:p w14:paraId="028D4B99" w14:textId="77777777" w:rsidR="0064557B" w:rsidRDefault="0064557B" w:rsidP="0064557B">
      <w:pPr>
        <w:pStyle w:val="ListParagraph"/>
        <w:numPr>
          <w:ilvl w:val="0"/>
          <w:numId w:val="35"/>
        </w:numPr>
        <w:rPr>
          <w:ins w:id="76" w:author="Thomas Durfee" w:date="2017-10-21T16:12:00Z"/>
          <w:lang w:eastAsia="en-US"/>
        </w:rPr>
        <w:pPrChange w:id="77" w:author="Thomas Durfee" w:date="2017-10-21T16:12:00Z">
          <w:pPr/>
        </w:pPrChange>
      </w:pPr>
      <w:ins w:id="78" w:author="Thomas Durfee" w:date="2017-10-21T16:11:00Z">
        <w:r w:rsidRPr="0064557B">
          <w:rPr>
            <w:lang w:eastAsia="en-US"/>
          </w:rPr>
          <w:t xml:space="preserve">Duis aute irure dolor in reprehenderit in voluptate velit esse cillum dolore eu fugiat nulla pariatur. </w:t>
        </w:r>
      </w:ins>
    </w:p>
    <w:p w14:paraId="2AC988D7" w14:textId="3E3496E3" w:rsidR="0064557B" w:rsidRPr="0064557B" w:rsidRDefault="0064557B" w:rsidP="0064557B">
      <w:pPr>
        <w:pStyle w:val="ListParagraph"/>
        <w:numPr>
          <w:ilvl w:val="0"/>
          <w:numId w:val="35"/>
        </w:numPr>
        <w:rPr>
          <w:ins w:id="79" w:author="Thomas Durfee" w:date="2017-10-21T16:11:00Z"/>
          <w:lang w:eastAsia="en-US"/>
        </w:rPr>
        <w:pPrChange w:id="80" w:author="Thomas Durfee" w:date="2017-10-21T16:12:00Z">
          <w:pPr/>
        </w:pPrChange>
      </w:pPr>
      <w:ins w:id="81" w:author="Thomas Durfee" w:date="2017-10-21T16:11:00Z">
        <w:r w:rsidRPr="0064557B">
          <w:rPr>
            <w:lang w:eastAsia="en-US"/>
          </w:rPr>
          <w:t>Excepteur sint occaecat cupidatat non proident, sunt in culpa qui officia deserunt mollit anim id est laborum.</w:t>
        </w:r>
      </w:ins>
    </w:p>
    <w:p w14:paraId="395BB784" w14:textId="77777777" w:rsidR="0064557B" w:rsidRPr="0064557B" w:rsidRDefault="0064557B" w:rsidP="0064557B">
      <w:pPr>
        <w:rPr>
          <w:lang w:eastAsia="en-US"/>
          <w:rPrChange w:id="82" w:author="Thomas Durfee" w:date="2017-10-21T16:11:00Z">
            <w:rPr>
              <w:lang w:eastAsia="en-US"/>
            </w:rPr>
          </w:rPrChange>
        </w:rPr>
        <w:pPrChange w:id="83" w:author="Thomas Durfee" w:date="2017-10-21T16:11:00Z">
          <w:pPr>
            <w:spacing w:line="360" w:lineRule="auto"/>
          </w:pPr>
        </w:pPrChange>
      </w:pPr>
    </w:p>
    <w:p w14:paraId="06CC05DA" w14:textId="1D8C0295" w:rsidR="00076E5F" w:rsidRPr="008D776C" w:rsidRDefault="00076E5F" w:rsidP="00972314">
      <w:pPr>
        <w:spacing w:line="360" w:lineRule="auto"/>
        <w:rPr>
          <w:rFonts w:ascii="Georgia" w:eastAsia="Times New Roman" w:hAnsi="Georgia" w:cs="Arial"/>
          <w:color w:val="222222"/>
          <w:sz w:val="24"/>
          <w:szCs w:val="19"/>
          <w:lang w:eastAsia="en-US"/>
        </w:rPr>
      </w:pPr>
    </w:p>
    <w:p w14:paraId="55A00D0E" w14:textId="41E9E9D6" w:rsidR="009C6B0C" w:rsidRPr="009C6B0C" w:rsidRDefault="00972314" w:rsidP="009C6B0C">
      <w:pPr>
        <w:pStyle w:val="Heading1"/>
        <w:spacing w:after="240" w:line="360" w:lineRule="auto"/>
        <w:rPr>
          <w:b/>
        </w:rPr>
      </w:pPr>
      <w:r>
        <w:rPr>
          <w:b/>
        </w:rPr>
        <w:t>Subject 2</w:t>
      </w:r>
      <w:r w:rsidR="00C42472">
        <w:rPr>
          <w:b/>
        </w:rPr>
        <w:t xml:space="preserve">: </w:t>
      </w:r>
      <w:del w:id="84" w:author="Thomas Durfee" w:date="2017-10-21T16:09:00Z">
        <w:r w:rsidR="00570107" w:rsidDel="0064557B">
          <w:rPr>
            <w:b/>
          </w:rPr>
          <w:delText>Background of the problem</w:delText>
        </w:r>
      </w:del>
      <w:ins w:id="85" w:author="Thomas Durfee" w:date="2017-10-21T16:09:00Z">
        <w:r w:rsidR="0064557B">
          <w:rPr>
            <w:b/>
          </w:rPr>
          <w:t>General writing tips</w:t>
        </w:r>
      </w:ins>
    </w:p>
    <w:p w14:paraId="1D82BA95" w14:textId="6179EDF1" w:rsidR="00A26C14" w:rsidRPr="008C2319" w:rsidRDefault="008D776C" w:rsidP="008C2319">
      <w:pPr>
        <w:pStyle w:val="ListParagraph"/>
        <w:numPr>
          <w:ilvl w:val="0"/>
          <w:numId w:val="36"/>
        </w:numPr>
        <w:spacing w:line="360" w:lineRule="auto"/>
        <w:rPr>
          <w:ins w:id="86" w:author="Thomas Durfee" w:date="2017-10-21T16:09:00Z"/>
          <w:rFonts w:ascii="Georgia" w:eastAsia="Times New Roman" w:hAnsi="Georgia" w:cs="Arial"/>
          <w:color w:val="222222"/>
          <w:sz w:val="24"/>
          <w:szCs w:val="19"/>
          <w:lang w:eastAsia="en-US"/>
          <w:rPrChange w:id="87" w:author="Thomas Durfee" w:date="2017-10-21T16:22:00Z">
            <w:rPr>
              <w:ins w:id="88" w:author="Thomas Durfee" w:date="2017-10-21T16:09:00Z"/>
              <w:lang w:eastAsia="en-US"/>
            </w:rPr>
          </w:rPrChange>
        </w:rPr>
        <w:pPrChange w:id="89" w:author="Thomas Durfee" w:date="2017-10-21T16:22:00Z">
          <w:pPr>
            <w:spacing w:line="360" w:lineRule="auto"/>
          </w:pPr>
        </w:pPrChange>
      </w:pPr>
      <w:del w:id="90" w:author="Thomas Durfee" w:date="2017-10-21T16:09:00Z">
        <w:r w:rsidRPr="008C2319" w:rsidDel="0064557B">
          <w:rPr>
            <w:rFonts w:ascii="Georgia" w:eastAsia="Times New Roman" w:hAnsi="Georgia" w:cs="Arial"/>
            <w:color w:val="222222"/>
            <w:sz w:val="24"/>
            <w:szCs w:val="19"/>
            <w:lang w:eastAsia="en-US"/>
            <w:rPrChange w:id="91" w:author="Thomas Durfee" w:date="2017-10-21T16:22:00Z">
              <w:rPr>
                <w:lang w:eastAsia="en-US"/>
              </w:rPr>
            </w:rPrChange>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ins w:id="92" w:author="Thomas Durfee" w:date="2017-10-21T16:09:00Z">
        <w:r w:rsidR="0064557B" w:rsidRPr="008C2319">
          <w:rPr>
            <w:rFonts w:ascii="Georgia" w:eastAsia="Times New Roman" w:hAnsi="Georgia" w:cs="Arial"/>
            <w:color w:val="222222"/>
            <w:sz w:val="24"/>
            <w:szCs w:val="19"/>
            <w:lang w:eastAsia="en-US"/>
            <w:rPrChange w:id="93" w:author="Thomas Durfee" w:date="2017-10-21T16:22:00Z">
              <w:rPr>
                <w:lang w:eastAsia="en-US"/>
              </w:rPr>
            </w:rPrChange>
          </w:rPr>
          <w:t>“In this paper” is the “um” of writing</w:t>
        </w:r>
      </w:ins>
    </w:p>
    <w:p w14:paraId="1DAA290B" w14:textId="4A562C2F" w:rsidR="0064557B" w:rsidRPr="008C2319" w:rsidRDefault="0064557B" w:rsidP="008C2319">
      <w:pPr>
        <w:pStyle w:val="ListParagraph"/>
        <w:numPr>
          <w:ilvl w:val="0"/>
          <w:numId w:val="36"/>
        </w:numPr>
        <w:spacing w:line="360" w:lineRule="auto"/>
        <w:rPr>
          <w:ins w:id="94" w:author="Thomas Durfee" w:date="2017-10-21T16:15:00Z"/>
          <w:rFonts w:ascii="Georgia" w:eastAsia="Times New Roman" w:hAnsi="Georgia" w:cs="Arial"/>
          <w:color w:val="222222"/>
          <w:sz w:val="24"/>
          <w:szCs w:val="19"/>
          <w:lang w:eastAsia="en-US"/>
          <w:rPrChange w:id="95" w:author="Thomas Durfee" w:date="2017-10-21T16:22:00Z">
            <w:rPr>
              <w:ins w:id="96" w:author="Thomas Durfee" w:date="2017-10-21T16:15:00Z"/>
              <w:lang w:eastAsia="en-US"/>
            </w:rPr>
          </w:rPrChange>
        </w:rPr>
        <w:pPrChange w:id="97" w:author="Thomas Durfee" w:date="2017-10-21T16:22:00Z">
          <w:pPr>
            <w:spacing w:line="360" w:lineRule="auto"/>
          </w:pPr>
        </w:pPrChange>
      </w:pPr>
      <w:ins w:id="98" w:author="Thomas Durfee" w:date="2017-10-21T16:09:00Z">
        <w:r w:rsidRPr="008C2319">
          <w:rPr>
            <w:rFonts w:ascii="Georgia" w:eastAsia="Times New Roman" w:hAnsi="Georgia" w:cs="Arial"/>
            <w:color w:val="222222"/>
            <w:sz w:val="24"/>
            <w:szCs w:val="19"/>
            <w:lang w:eastAsia="en-US"/>
            <w:rPrChange w:id="99" w:author="Thomas Durfee" w:date="2017-10-21T16:22:00Z">
              <w:rPr>
                <w:lang w:eastAsia="en-US"/>
              </w:rPr>
            </w:rPrChange>
          </w:rPr>
          <w:t xml:space="preserve">Each sentence should be </w:t>
        </w:r>
      </w:ins>
      <w:ins w:id="100" w:author="Thomas Durfee" w:date="2017-10-21T16:12:00Z">
        <w:r w:rsidRPr="008C2319">
          <w:rPr>
            <w:rFonts w:ascii="Georgia" w:eastAsia="Times New Roman" w:hAnsi="Georgia" w:cs="Arial"/>
            <w:color w:val="222222"/>
            <w:sz w:val="24"/>
            <w:szCs w:val="19"/>
            <w:lang w:eastAsia="en-US"/>
            <w:rPrChange w:id="101" w:author="Thomas Durfee" w:date="2017-10-21T16:22:00Z">
              <w:rPr>
                <w:lang w:eastAsia="en-US"/>
              </w:rPr>
            </w:rPrChange>
          </w:rPr>
          <w:t xml:space="preserve">like </w:t>
        </w:r>
      </w:ins>
      <w:ins w:id="102" w:author="Thomas Durfee" w:date="2017-10-21T16:09:00Z">
        <w:r w:rsidRPr="008C2319">
          <w:rPr>
            <w:rFonts w:ascii="Georgia" w:eastAsia="Times New Roman" w:hAnsi="Georgia" w:cs="Arial"/>
            <w:color w:val="222222"/>
            <w:sz w:val="24"/>
            <w:szCs w:val="19"/>
            <w:lang w:eastAsia="en-US"/>
            <w:rPrChange w:id="103" w:author="Thomas Durfee" w:date="2017-10-21T16:22:00Z">
              <w:rPr>
                <w:lang w:eastAsia="en-US"/>
              </w:rPr>
            </w:rPrChange>
          </w:rPr>
          <w:t>a string of haikus</w:t>
        </w:r>
      </w:ins>
    </w:p>
    <w:p w14:paraId="66E9D453" w14:textId="730032B5" w:rsidR="0064557B" w:rsidRPr="008C2319" w:rsidRDefault="0064557B" w:rsidP="008C2319">
      <w:pPr>
        <w:pStyle w:val="ListParagraph"/>
        <w:numPr>
          <w:ilvl w:val="0"/>
          <w:numId w:val="36"/>
        </w:numPr>
        <w:spacing w:line="360" w:lineRule="auto"/>
        <w:rPr>
          <w:ins w:id="104" w:author="Thomas Durfee" w:date="2017-10-21T16:19:00Z"/>
          <w:rFonts w:ascii="Georgia" w:eastAsia="Times New Roman" w:hAnsi="Georgia" w:cs="Arial"/>
          <w:color w:val="222222"/>
          <w:sz w:val="24"/>
          <w:szCs w:val="19"/>
          <w:lang w:eastAsia="en-US"/>
          <w:rPrChange w:id="105" w:author="Thomas Durfee" w:date="2017-10-21T16:22:00Z">
            <w:rPr>
              <w:ins w:id="106" w:author="Thomas Durfee" w:date="2017-10-21T16:19:00Z"/>
              <w:lang w:eastAsia="en-US"/>
            </w:rPr>
          </w:rPrChange>
        </w:rPr>
        <w:pPrChange w:id="107" w:author="Thomas Durfee" w:date="2017-10-21T16:22:00Z">
          <w:pPr>
            <w:spacing w:line="360" w:lineRule="auto"/>
          </w:pPr>
        </w:pPrChange>
      </w:pPr>
      <w:ins w:id="108" w:author="Thomas Durfee" w:date="2017-10-21T16:15:00Z">
        <w:r w:rsidRPr="008C2319">
          <w:rPr>
            <w:rFonts w:ascii="Georgia" w:eastAsia="Times New Roman" w:hAnsi="Georgia" w:cs="Arial"/>
            <w:color w:val="222222"/>
            <w:sz w:val="24"/>
            <w:szCs w:val="19"/>
            <w:lang w:eastAsia="en-US"/>
            <w:rPrChange w:id="109" w:author="Thomas Durfee" w:date="2017-10-21T16:22:00Z">
              <w:rPr>
                <w:lang w:eastAsia="en-US"/>
              </w:rPr>
            </w:rPrChange>
          </w:rPr>
          <w:t>(the tables should tell your story by themselves)</w:t>
        </w:r>
      </w:ins>
    </w:p>
    <w:p w14:paraId="69A642FC" w14:textId="49B7E4AF" w:rsidR="008C2319" w:rsidRPr="008C2319" w:rsidRDefault="008C2319" w:rsidP="008C2319">
      <w:pPr>
        <w:pStyle w:val="ListParagraph"/>
        <w:numPr>
          <w:ilvl w:val="0"/>
          <w:numId w:val="36"/>
        </w:numPr>
        <w:spacing w:line="360" w:lineRule="auto"/>
        <w:rPr>
          <w:ins w:id="110" w:author="Thomas Durfee" w:date="2017-10-21T16:21:00Z"/>
          <w:rFonts w:ascii="Georgia" w:eastAsia="Times New Roman" w:hAnsi="Georgia" w:cs="Arial"/>
          <w:color w:val="222222"/>
          <w:sz w:val="24"/>
          <w:szCs w:val="19"/>
          <w:lang w:eastAsia="en-US"/>
          <w:rPrChange w:id="111" w:author="Thomas Durfee" w:date="2017-10-21T16:22:00Z">
            <w:rPr>
              <w:ins w:id="112" w:author="Thomas Durfee" w:date="2017-10-21T16:21:00Z"/>
              <w:lang w:eastAsia="en-US"/>
            </w:rPr>
          </w:rPrChange>
        </w:rPr>
        <w:pPrChange w:id="113" w:author="Thomas Durfee" w:date="2017-10-21T16:22:00Z">
          <w:pPr>
            <w:spacing w:line="360" w:lineRule="auto"/>
          </w:pPr>
        </w:pPrChange>
      </w:pPr>
      <w:ins w:id="114" w:author="Thomas Durfee" w:date="2017-10-21T16:19:00Z">
        <w:r w:rsidRPr="008C2319">
          <w:rPr>
            <w:rFonts w:ascii="Georgia" w:eastAsia="Times New Roman" w:hAnsi="Georgia" w:cs="Arial"/>
            <w:color w:val="222222"/>
            <w:sz w:val="24"/>
            <w:szCs w:val="19"/>
            <w:lang w:eastAsia="en-US"/>
            <w:rPrChange w:id="115" w:author="Thomas Durfee" w:date="2017-10-21T16:22:00Z">
              <w:rPr>
                <w:lang w:eastAsia="en-US"/>
              </w:rPr>
            </w:rPrChange>
          </w:rPr>
          <w:lastRenderedPageBreak/>
          <w:t>A good paper is like jazz, it</w:t>
        </w:r>
      </w:ins>
      <w:ins w:id="116" w:author="Thomas Durfee" w:date="2017-10-21T16:20:00Z">
        <w:r w:rsidRPr="008C2319">
          <w:rPr>
            <w:rFonts w:ascii="Georgia" w:eastAsia="Times New Roman" w:hAnsi="Georgia" w:cs="Arial"/>
            <w:color w:val="222222"/>
            <w:sz w:val="24"/>
            <w:szCs w:val="19"/>
            <w:lang w:eastAsia="en-US"/>
            <w:rPrChange w:id="117" w:author="Thomas Durfee" w:date="2017-10-21T16:22:00Z">
              <w:rPr>
                <w:lang w:eastAsia="en-US"/>
              </w:rPr>
            </w:rPrChange>
          </w:rPr>
          <w:t>’s all about the points you don’t make, the readers you don’t have, the data you don’t use. If you throw everything at your question, you will take 1000 pages. Make your stylized point in a paper</w:t>
        </w:r>
      </w:ins>
      <w:ins w:id="118" w:author="Thomas Durfee" w:date="2017-10-21T16:22:00Z">
        <w:r>
          <w:rPr>
            <w:rFonts w:ascii="Georgia" w:eastAsia="Times New Roman" w:hAnsi="Georgia" w:cs="Arial"/>
            <w:color w:val="222222"/>
            <w:sz w:val="24"/>
            <w:szCs w:val="19"/>
            <w:lang w:eastAsia="en-US"/>
          </w:rPr>
          <w:t xml:space="preserve"> and move on to the next one</w:t>
        </w:r>
      </w:ins>
      <w:ins w:id="119" w:author="Thomas Durfee" w:date="2017-10-21T16:20:00Z">
        <w:r w:rsidRPr="008C2319">
          <w:rPr>
            <w:rFonts w:ascii="Georgia" w:eastAsia="Times New Roman" w:hAnsi="Georgia" w:cs="Arial"/>
            <w:color w:val="222222"/>
            <w:sz w:val="24"/>
            <w:szCs w:val="19"/>
            <w:lang w:eastAsia="en-US"/>
            <w:rPrChange w:id="120" w:author="Thomas Durfee" w:date="2017-10-21T16:22:00Z">
              <w:rPr>
                <w:lang w:eastAsia="en-US"/>
              </w:rPr>
            </w:rPrChange>
          </w:rPr>
          <w:t xml:space="preserve">. You can be honest about the limitations of your stylized fact, but </w:t>
        </w:r>
      </w:ins>
      <w:ins w:id="121" w:author="Thomas Durfee" w:date="2017-10-21T16:21:00Z">
        <w:r w:rsidRPr="008C2319">
          <w:rPr>
            <w:rFonts w:ascii="Georgia" w:eastAsia="Times New Roman" w:hAnsi="Georgia" w:cs="Arial"/>
            <w:color w:val="222222"/>
            <w:sz w:val="24"/>
            <w:szCs w:val="19"/>
            <w:lang w:eastAsia="en-US"/>
            <w:rPrChange w:id="122" w:author="Thomas Durfee" w:date="2017-10-21T16:22:00Z">
              <w:rPr>
                <w:lang w:eastAsia="en-US"/>
              </w:rPr>
            </w:rPrChange>
          </w:rPr>
          <w:t>be explic</w:t>
        </w:r>
        <w:r>
          <w:rPr>
            <w:rFonts w:ascii="Georgia" w:eastAsia="Times New Roman" w:hAnsi="Georgia" w:cs="Arial"/>
            <w:color w:val="222222"/>
            <w:sz w:val="24"/>
            <w:szCs w:val="19"/>
            <w:lang w:eastAsia="en-US"/>
            <w:rPrChange w:id="123" w:author="Thomas Durfee" w:date="2017-10-21T16:22:00Z">
              <w:rPr>
                <w:rFonts w:ascii="Georgia" w:eastAsia="Times New Roman" w:hAnsi="Georgia" w:cs="Arial"/>
                <w:color w:val="222222"/>
                <w:sz w:val="24"/>
                <w:szCs w:val="19"/>
                <w:lang w:eastAsia="en-US"/>
              </w:rPr>
            </w:rPrChange>
          </w:rPr>
          <w:t xml:space="preserve">it about what you gloss over </w:t>
        </w:r>
        <w:r w:rsidRPr="008C2319">
          <w:rPr>
            <w:rFonts w:ascii="Georgia" w:eastAsia="Times New Roman" w:hAnsi="Georgia" w:cs="Arial"/>
            <w:color w:val="222222"/>
            <w:sz w:val="24"/>
            <w:szCs w:val="19"/>
            <w:lang w:eastAsia="en-US"/>
            <w:rPrChange w:id="124" w:author="Thomas Durfee" w:date="2017-10-21T16:22:00Z">
              <w:rPr>
                <w:lang w:eastAsia="en-US"/>
              </w:rPr>
            </w:rPrChange>
          </w:rPr>
          <w:t>to make your larger point</w:t>
        </w:r>
      </w:ins>
    </w:p>
    <w:p w14:paraId="7C274AD9" w14:textId="0CB901FF" w:rsidR="008C2319" w:rsidRPr="008C2319" w:rsidRDefault="008C2319" w:rsidP="008C2319">
      <w:pPr>
        <w:pStyle w:val="ListParagraph"/>
        <w:numPr>
          <w:ilvl w:val="0"/>
          <w:numId w:val="36"/>
        </w:numPr>
        <w:spacing w:line="360" w:lineRule="auto"/>
        <w:rPr>
          <w:ins w:id="125" w:author="Thomas Durfee" w:date="2017-10-21T16:22:00Z"/>
          <w:rFonts w:ascii="Georgia" w:eastAsia="Times New Roman" w:hAnsi="Georgia" w:cs="Arial"/>
          <w:color w:val="222222"/>
          <w:sz w:val="24"/>
          <w:szCs w:val="19"/>
          <w:lang w:eastAsia="en-US"/>
          <w:rPrChange w:id="126" w:author="Thomas Durfee" w:date="2017-10-21T16:22:00Z">
            <w:rPr>
              <w:ins w:id="127" w:author="Thomas Durfee" w:date="2017-10-21T16:22:00Z"/>
              <w:lang w:eastAsia="en-US"/>
            </w:rPr>
          </w:rPrChange>
        </w:rPr>
        <w:pPrChange w:id="128" w:author="Thomas Durfee" w:date="2017-10-21T16:22:00Z">
          <w:pPr>
            <w:spacing w:line="360" w:lineRule="auto"/>
          </w:pPr>
        </w:pPrChange>
      </w:pPr>
      <w:ins w:id="129" w:author="Thomas Durfee" w:date="2017-10-21T16:22:00Z">
        <w:r w:rsidRPr="008C2319">
          <w:rPr>
            <w:rFonts w:ascii="Georgia" w:eastAsia="Times New Roman" w:hAnsi="Georgia" w:cs="Arial"/>
            <w:color w:val="222222"/>
            <w:sz w:val="24"/>
            <w:szCs w:val="19"/>
            <w:lang w:eastAsia="en-US"/>
            <w:rPrChange w:id="130" w:author="Thomas Durfee" w:date="2017-10-21T16:22:00Z">
              <w:rPr>
                <w:lang w:eastAsia="en-US"/>
              </w:rPr>
            </w:rPrChange>
          </w:rPr>
          <w:t>If you can’t explain it to your mom, most people probably won’t even find it interesting</w:t>
        </w:r>
      </w:ins>
    </w:p>
    <w:p w14:paraId="308E49E3" w14:textId="77777777" w:rsidR="008C2319" w:rsidRDefault="008C2319" w:rsidP="00CB2300">
      <w:pPr>
        <w:spacing w:line="360" w:lineRule="auto"/>
        <w:rPr>
          <w:ins w:id="131" w:author="Thomas Durfee" w:date="2017-10-21T16:09:00Z"/>
          <w:rFonts w:ascii="Georgia" w:eastAsia="Times New Roman" w:hAnsi="Georgia" w:cs="Arial"/>
          <w:color w:val="222222"/>
          <w:sz w:val="24"/>
          <w:szCs w:val="19"/>
          <w:lang w:eastAsia="en-US"/>
        </w:rPr>
      </w:pPr>
    </w:p>
    <w:p w14:paraId="64321F8A" w14:textId="785D119A" w:rsidR="0064557B" w:rsidDel="008C2319" w:rsidRDefault="0064557B" w:rsidP="00CB2300">
      <w:pPr>
        <w:spacing w:line="360" w:lineRule="auto"/>
        <w:rPr>
          <w:del w:id="132" w:author="Thomas Durfee" w:date="2017-10-21T16:16:00Z"/>
          <w:rFonts w:ascii="Georgia" w:hAnsi="Georgia"/>
        </w:rPr>
      </w:pPr>
    </w:p>
    <w:p w14:paraId="67D24DCF" w14:textId="25794B57" w:rsidR="00A26C14" w:rsidDel="008C2319" w:rsidRDefault="00A26C14" w:rsidP="00A26C14">
      <w:pPr>
        <w:rPr>
          <w:del w:id="133" w:author="Thomas Durfee" w:date="2017-10-21T16:16:00Z"/>
        </w:rPr>
      </w:pPr>
    </w:p>
    <w:p w14:paraId="695E119A" w14:textId="7ADBE85A" w:rsidR="00C42472" w:rsidRPr="009C6B0C" w:rsidRDefault="00C42472" w:rsidP="00C42472">
      <w:pPr>
        <w:pStyle w:val="Heading1"/>
        <w:spacing w:after="240" w:line="360" w:lineRule="auto"/>
        <w:rPr>
          <w:b/>
        </w:rPr>
      </w:pPr>
      <w:r>
        <w:rPr>
          <w:b/>
        </w:rPr>
        <w:t xml:space="preserve">Subject 3: </w:t>
      </w:r>
      <w:del w:id="134" w:author="Thomas Durfee" w:date="2017-10-21T16:13:00Z">
        <w:r w:rsidR="00570107" w:rsidDel="0064557B">
          <w:rPr>
            <w:b/>
          </w:rPr>
          <w:delText>Background of the policy</w:delText>
        </w:r>
      </w:del>
      <w:ins w:id="135" w:author="Thomas Durfee" w:date="2017-10-21T16:13:00Z">
        <w:r w:rsidR="0064557B">
          <w:rPr>
            <w:b/>
          </w:rPr>
          <w:t>the empirical paper template</w:t>
        </w:r>
      </w:ins>
    </w:p>
    <w:p w14:paraId="25F67DD4" w14:textId="77777777" w:rsidR="0064557B" w:rsidRPr="0064557B" w:rsidRDefault="0064557B" w:rsidP="0064557B">
      <w:pPr>
        <w:rPr>
          <w:ins w:id="136" w:author="Thomas Durfee" w:date="2017-10-21T16:13:00Z"/>
          <w:lang w:eastAsia="en-US"/>
        </w:rPr>
        <w:pPrChange w:id="137" w:author="Thomas Durfee" w:date="2017-10-21T16:14:00Z">
          <w:pPr>
            <w:pStyle w:val="Heading1"/>
            <w:spacing w:after="240" w:line="360" w:lineRule="auto"/>
          </w:pPr>
        </w:pPrChange>
      </w:pPr>
      <w:ins w:id="138" w:author="Thomas Durfee" w:date="2017-10-21T16:13:00Z">
        <w:r w:rsidRPr="0064557B">
          <w:rPr>
            <w:lang w:eastAsia="en-US"/>
          </w:rPr>
          <w:t>Title</w:t>
        </w:r>
      </w:ins>
    </w:p>
    <w:p w14:paraId="7C45EADB" w14:textId="4E5A7482" w:rsidR="0064557B" w:rsidRDefault="0064557B" w:rsidP="0064557B">
      <w:pPr>
        <w:pStyle w:val="Heading2"/>
        <w:rPr>
          <w:ins w:id="139" w:author="Thomas Durfee" w:date="2017-10-21T16:26:00Z"/>
          <w:lang w:eastAsia="en-US"/>
        </w:rPr>
        <w:pPrChange w:id="140" w:author="Thomas Durfee" w:date="2017-10-21T16:14:00Z">
          <w:pPr>
            <w:pStyle w:val="Heading1"/>
            <w:spacing w:after="240" w:line="360" w:lineRule="auto"/>
          </w:pPr>
        </w:pPrChange>
      </w:pPr>
      <w:ins w:id="141" w:author="Thomas Durfee" w:date="2017-10-21T16:13:00Z">
        <w:r w:rsidRPr="0064557B">
          <w:rPr>
            <w:lang w:eastAsia="en-US"/>
          </w:rPr>
          <w:t xml:space="preserve"> Abstract </w:t>
        </w:r>
      </w:ins>
    </w:p>
    <w:p w14:paraId="4131981C" w14:textId="77777777" w:rsidR="001C4A98" w:rsidRPr="001C4A98" w:rsidRDefault="001C4A98" w:rsidP="001C4A98">
      <w:pPr>
        <w:rPr>
          <w:ins w:id="142" w:author="Thomas Durfee" w:date="2017-10-21T16:26:00Z"/>
          <w:lang w:eastAsia="en-US"/>
        </w:rPr>
      </w:pPr>
      <w:ins w:id="143" w:author="Thomas Durfee" w:date="2017-10-21T16:26: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7F348E7E" w14:textId="77777777" w:rsidR="001C4A98" w:rsidRPr="001C4A98" w:rsidRDefault="001C4A98" w:rsidP="001C4A98">
      <w:pPr>
        <w:rPr>
          <w:ins w:id="144" w:author="Thomas Durfee" w:date="2017-10-21T16:13:00Z"/>
          <w:lang w:eastAsia="en-US"/>
          <w:rPrChange w:id="145" w:author="Thomas Durfee" w:date="2017-10-21T16:26:00Z">
            <w:rPr>
              <w:ins w:id="146" w:author="Thomas Durfee" w:date="2017-10-21T16:13:00Z"/>
              <w:lang w:eastAsia="en-US"/>
            </w:rPr>
          </w:rPrChange>
        </w:rPr>
        <w:pPrChange w:id="147" w:author="Thomas Durfee" w:date="2017-10-21T16:26:00Z">
          <w:pPr>
            <w:pStyle w:val="Heading1"/>
            <w:spacing w:after="240" w:line="360" w:lineRule="auto"/>
          </w:pPr>
        </w:pPrChange>
      </w:pPr>
    </w:p>
    <w:p w14:paraId="214FC048" w14:textId="6518C2B1" w:rsidR="0064557B" w:rsidRDefault="0064557B" w:rsidP="0064557B">
      <w:pPr>
        <w:pStyle w:val="Heading2"/>
        <w:rPr>
          <w:ins w:id="148" w:author="Thomas Durfee" w:date="2017-10-21T16:26:00Z"/>
          <w:lang w:eastAsia="en-US"/>
        </w:rPr>
        <w:pPrChange w:id="149" w:author="Thomas Durfee" w:date="2017-10-21T16:14:00Z">
          <w:pPr>
            <w:pStyle w:val="Heading1"/>
            <w:spacing w:after="240" w:line="360" w:lineRule="auto"/>
          </w:pPr>
        </w:pPrChange>
      </w:pPr>
      <w:ins w:id="150" w:author="Thomas Durfee" w:date="2017-10-21T16:13:00Z">
        <w:r w:rsidRPr="0064557B">
          <w:rPr>
            <w:lang w:eastAsia="en-US"/>
          </w:rPr>
          <w:t xml:space="preserve">Introduction </w:t>
        </w:r>
      </w:ins>
    </w:p>
    <w:p w14:paraId="60C68440" w14:textId="77777777" w:rsidR="001C4A98" w:rsidRPr="001C4A98" w:rsidRDefault="001C4A98" w:rsidP="001C4A98">
      <w:pPr>
        <w:rPr>
          <w:ins w:id="151" w:author="Thomas Durfee" w:date="2017-10-21T16:26:00Z"/>
          <w:lang w:eastAsia="en-US"/>
        </w:rPr>
      </w:pPr>
      <w:ins w:id="152" w:author="Thomas Durfee" w:date="2017-10-21T16:26: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01F1F1AC" w14:textId="77777777" w:rsidR="001C4A98" w:rsidRPr="001C4A98" w:rsidRDefault="001C4A98" w:rsidP="001C4A98">
      <w:pPr>
        <w:rPr>
          <w:ins w:id="153" w:author="Thomas Durfee" w:date="2017-10-21T16:13:00Z"/>
          <w:lang w:eastAsia="en-US"/>
          <w:rPrChange w:id="154" w:author="Thomas Durfee" w:date="2017-10-21T16:26:00Z">
            <w:rPr>
              <w:ins w:id="155" w:author="Thomas Durfee" w:date="2017-10-21T16:13:00Z"/>
              <w:lang w:eastAsia="en-US"/>
            </w:rPr>
          </w:rPrChange>
        </w:rPr>
        <w:pPrChange w:id="156" w:author="Thomas Durfee" w:date="2017-10-21T16:26:00Z">
          <w:pPr>
            <w:pStyle w:val="Heading1"/>
            <w:spacing w:after="240" w:line="360" w:lineRule="auto"/>
          </w:pPr>
        </w:pPrChange>
      </w:pPr>
    </w:p>
    <w:p w14:paraId="0B905337" w14:textId="77777777" w:rsidR="0064557B" w:rsidRPr="0064557B" w:rsidRDefault="0064557B" w:rsidP="0064557B">
      <w:pPr>
        <w:pStyle w:val="Heading2"/>
        <w:rPr>
          <w:ins w:id="157" w:author="Thomas Durfee" w:date="2017-10-21T16:13:00Z"/>
          <w:lang w:eastAsia="en-US"/>
        </w:rPr>
        <w:pPrChange w:id="158" w:author="Thomas Durfee" w:date="2017-10-21T16:14:00Z">
          <w:pPr>
            <w:pStyle w:val="Heading1"/>
            <w:spacing w:after="240" w:line="360" w:lineRule="auto"/>
          </w:pPr>
        </w:pPrChange>
      </w:pPr>
      <w:ins w:id="159" w:author="Thomas Durfee" w:date="2017-10-21T16:13:00Z">
        <w:r w:rsidRPr="0064557B">
          <w:rPr>
            <w:lang w:eastAsia="en-US"/>
          </w:rPr>
          <w:t>Body</w:t>
        </w:r>
      </w:ins>
    </w:p>
    <w:p w14:paraId="3AD51C47" w14:textId="4E3E1B4F" w:rsidR="0064557B" w:rsidRDefault="0064557B" w:rsidP="008C2319">
      <w:pPr>
        <w:pStyle w:val="Heading3"/>
        <w:ind w:firstLine="708"/>
        <w:rPr>
          <w:ins w:id="160" w:author="Thomas Durfee" w:date="2017-10-21T16:26:00Z"/>
          <w:lang w:eastAsia="en-US"/>
        </w:rPr>
        <w:pPrChange w:id="161" w:author="Thomas Durfee" w:date="2017-10-21T16:15:00Z">
          <w:pPr>
            <w:pStyle w:val="Heading1"/>
            <w:spacing w:after="240" w:line="360" w:lineRule="auto"/>
          </w:pPr>
        </w:pPrChange>
      </w:pPr>
      <w:ins w:id="162" w:author="Thomas Durfee" w:date="2017-10-21T16:13:00Z">
        <w:r w:rsidRPr="0064557B">
          <w:rPr>
            <w:lang w:eastAsia="en-US"/>
          </w:rPr>
          <w:t>Data source</w:t>
        </w:r>
      </w:ins>
    </w:p>
    <w:p w14:paraId="79E8C700" w14:textId="77777777" w:rsidR="001C4A98" w:rsidRPr="001C4A98" w:rsidRDefault="001C4A98" w:rsidP="001C4A98">
      <w:pPr>
        <w:rPr>
          <w:ins w:id="163" w:author="Thomas Durfee" w:date="2017-10-21T16:26:00Z"/>
          <w:lang w:eastAsia="en-US"/>
        </w:rPr>
      </w:pPr>
      <w:ins w:id="164" w:author="Thomas Durfee" w:date="2017-10-21T16:26:00Z">
        <w:r w:rsidRPr="001C4A98">
          <w:rPr>
            <w:lang w:eastAsia="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w:t>
        </w:r>
        <w:r w:rsidRPr="001C4A98">
          <w:rPr>
            <w:lang w:eastAsia="en-US"/>
          </w:rPr>
          <w:lastRenderedPageBreak/>
          <w:t>eu fugiat nulla pariatur. Excepteur sint occaecat cupidatat non proident, sunt in culpa qui officia deserunt mollit anim id est laborum.</w:t>
        </w:r>
      </w:ins>
    </w:p>
    <w:p w14:paraId="3FAA72E0" w14:textId="77777777" w:rsidR="001C4A98" w:rsidRPr="001C4A98" w:rsidRDefault="001C4A98" w:rsidP="001C4A98">
      <w:pPr>
        <w:rPr>
          <w:ins w:id="165" w:author="Thomas Durfee" w:date="2017-10-21T16:13:00Z"/>
          <w:lang w:eastAsia="en-US"/>
          <w:rPrChange w:id="166" w:author="Thomas Durfee" w:date="2017-10-21T16:26:00Z">
            <w:rPr>
              <w:ins w:id="167" w:author="Thomas Durfee" w:date="2017-10-21T16:13:00Z"/>
              <w:lang w:eastAsia="en-US"/>
            </w:rPr>
          </w:rPrChange>
        </w:rPr>
        <w:pPrChange w:id="168" w:author="Thomas Durfee" w:date="2017-10-21T16:26:00Z">
          <w:pPr>
            <w:pStyle w:val="Heading1"/>
            <w:spacing w:after="240" w:line="360" w:lineRule="auto"/>
          </w:pPr>
        </w:pPrChange>
      </w:pPr>
    </w:p>
    <w:p w14:paraId="1CAAAB95" w14:textId="485EAB83" w:rsidR="0064557B" w:rsidRDefault="0064557B" w:rsidP="008C2319">
      <w:pPr>
        <w:pStyle w:val="Heading3"/>
        <w:ind w:firstLine="708"/>
        <w:rPr>
          <w:ins w:id="169" w:author="Thomas Durfee" w:date="2017-10-21T16:26:00Z"/>
          <w:lang w:eastAsia="en-US"/>
        </w:rPr>
        <w:pPrChange w:id="170" w:author="Thomas Durfee" w:date="2017-10-21T16:15:00Z">
          <w:pPr>
            <w:pStyle w:val="Heading1"/>
            <w:spacing w:after="240" w:line="360" w:lineRule="auto"/>
          </w:pPr>
        </w:pPrChange>
      </w:pPr>
      <w:ins w:id="171" w:author="Thomas Durfee" w:date="2017-10-21T16:13:00Z">
        <w:r w:rsidRPr="0064557B">
          <w:rPr>
            <w:lang w:eastAsia="en-US"/>
          </w:rPr>
          <w:t>descriptive stats</w:t>
        </w:r>
      </w:ins>
    </w:p>
    <w:p w14:paraId="2406EA00" w14:textId="77777777" w:rsidR="001C4A98" w:rsidRPr="001C4A98" w:rsidRDefault="001C4A98" w:rsidP="001C4A98">
      <w:pPr>
        <w:rPr>
          <w:ins w:id="172" w:author="Thomas Durfee" w:date="2017-10-21T16:26:00Z"/>
          <w:lang w:eastAsia="en-US"/>
        </w:rPr>
      </w:pPr>
      <w:ins w:id="173" w:author="Thomas Durfee" w:date="2017-10-21T16:26: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72E69DCC" w14:textId="77777777" w:rsidR="001C4A98" w:rsidRPr="001C4A98" w:rsidRDefault="001C4A98" w:rsidP="001C4A98">
      <w:pPr>
        <w:rPr>
          <w:ins w:id="174" w:author="Thomas Durfee" w:date="2017-10-21T16:13:00Z"/>
          <w:lang w:eastAsia="en-US"/>
          <w:rPrChange w:id="175" w:author="Thomas Durfee" w:date="2017-10-21T16:26:00Z">
            <w:rPr>
              <w:ins w:id="176" w:author="Thomas Durfee" w:date="2017-10-21T16:13:00Z"/>
              <w:lang w:eastAsia="en-US"/>
            </w:rPr>
          </w:rPrChange>
        </w:rPr>
        <w:pPrChange w:id="177" w:author="Thomas Durfee" w:date="2017-10-21T16:26:00Z">
          <w:pPr>
            <w:pStyle w:val="Heading1"/>
            <w:spacing w:after="240" w:line="360" w:lineRule="auto"/>
          </w:pPr>
        </w:pPrChange>
      </w:pPr>
    </w:p>
    <w:p w14:paraId="5A853A29" w14:textId="673176D8" w:rsidR="0064557B" w:rsidRDefault="0064557B" w:rsidP="008C2319">
      <w:pPr>
        <w:pStyle w:val="Heading3"/>
        <w:ind w:firstLine="708"/>
        <w:rPr>
          <w:ins w:id="178" w:author="Thomas Durfee" w:date="2017-10-21T16:26:00Z"/>
          <w:lang w:eastAsia="en-US"/>
        </w:rPr>
        <w:pPrChange w:id="179" w:author="Thomas Durfee" w:date="2017-10-21T16:15:00Z">
          <w:pPr>
            <w:pStyle w:val="Heading1"/>
            <w:spacing w:after="240" w:line="360" w:lineRule="auto"/>
          </w:pPr>
        </w:pPrChange>
      </w:pPr>
      <w:ins w:id="180" w:author="Thomas Durfee" w:date="2017-10-21T16:13:00Z">
        <w:r w:rsidRPr="0064557B">
          <w:rPr>
            <w:lang w:eastAsia="en-US"/>
          </w:rPr>
          <w:t xml:space="preserve"> methodology</w:t>
        </w:r>
      </w:ins>
    </w:p>
    <w:p w14:paraId="56DB436A" w14:textId="77777777" w:rsidR="001C4A98" w:rsidRPr="001C4A98" w:rsidRDefault="001C4A98" w:rsidP="001C4A98">
      <w:pPr>
        <w:rPr>
          <w:ins w:id="181" w:author="Thomas Durfee" w:date="2017-10-21T16:26:00Z"/>
          <w:lang w:eastAsia="en-US"/>
        </w:rPr>
      </w:pPr>
      <w:ins w:id="182" w:author="Thomas Durfee" w:date="2017-10-21T16:26: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6FA92CB5" w14:textId="77777777" w:rsidR="001C4A98" w:rsidRPr="001C4A98" w:rsidRDefault="001C4A98" w:rsidP="001C4A98">
      <w:pPr>
        <w:rPr>
          <w:ins w:id="183" w:author="Thomas Durfee" w:date="2017-10-21T16:13:00Z"/>
          <w:lang w:eastAsia="en-US"/>
          <w:rPrChange w:id="184" w:author="Thomas Durfee" w:date="2017-10-21T16:26:00Z">
            <w:rPr>
              <w:ins w:id="185" w:author="Thomas Durfee" w:date="2017-10-21T16:13:00Z"/>
              <w:lang w:eastAsia="en-US"/>
            </w:rPr>
          </w:rPrChange>
        </w:rPr>
        <w:pPrChange w:id="186" w:author="Thomas Durfee" w:date="2017-10-21T16:26:00Z">
          <w:pPr>
            <w:pStyle w:val="Heading1"/>
            <w:spacing w:after="240" w:line="360" w:lineRule="auto"/>
          </w:pPr>
        </w:pPrChange>
      </w:pPr>
    </w:p>
    <w:p w14:paraId="4415183A" w14:textId="58B0A24E" w:rsidR="0064557B" w:rsidRDefault="0064557B" w:rsidP="008C2319">
      <w:pPr>
        <w:pStyle w:val="Heading4"/>
        <w:ind w:left="708" w:firstLine="708"/>
        <w:rPr>
          <w:ins w:id="187" w:author="Thomas Durfee" w:date="2017-10-21T16:26:00Z"/>
          <w:lang w:eastAsia="en-US"/>
        </w:rPr>
        <w:pPrChange w:id="188" w:author="Thomas Durfee" w:date="2017-10-21T16:15:00Z">
          <w:pPr>
            <w:pStyle w:val="Heading1"/>
            <w:spacing w:after="240" w:line="360" w:lineRule="auto"/>
          </w:pPr>
        </w:pPrChange>
      </w:pPr>
      <w:ins w:id="189" w:author="Thomas Durfee" w:date="2017-10-21T16:13:00Z">
        <w:r w:rsidRPr="0064557B">
          <w:rPr>
            <w:lang w:eastAsia="en-US"/>
          </w:rPr>
          <w:t xml:space="preserve">estimation </w:t>
        </w:r>
      </w:ins>
    </w:p>
    <w:p w14:paraId="285815E8" w14:textId="77777777" w:rsidR="001C4A98" w:rsidRPr="001C4A98" w:rsidRDefault="001C4A98" w:rsidP="001C4A98">
      <w:pPr>
        <w:rPr>
          <w:ins w:id="190" w:author="Thomas Durfee" w:date="2017-10-21T16:26:00Z"/>
          <w:lang w:eastAsia="en-US"/>
        </w:rPr>
      </w:pPr>
      <w:ins w:id="191" w:author="Thomas Durfee" w:date="2017-10-21T16:26: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0B4F7B68" w14:textId="77777777" w:rsidR="001C4A98" w:rsidRPr="001C4A98" w:rsidRDefault="001C4A98" w:rsidP="001C4A98">
      <w:pPr>
        <w:rPr>
          <w:ins w:id="192" w:author="Thomas Durfee" w:date="2017-10-21T16:13:00Z"/>
          <w:lang w:eastAsia="en-US"/>
          <w:rPrChange w:id="193" w:author="Thomas Durfee" w:date="2017-10-21T16:26:00Z">
            <w:rPr>
              <w:ins w:id="194" w:author="Thomas Durfee" w:date="2017-10-21T16:13:00Z"/>
              <w:lang w:eastAsia="en-US"/>
            </w:rPr>
          </w:rPrChange>
        </w:rPr>
        <w:pPrChange w:id="195" w:author="Thomas Durfee" w:date="2017-10-21T16:26:00Z">
          <w:pPr>
            <w:pStyle w:val="Heading1"/>
            <w:spacing w:after="240" w:line="360" w:lineRule="auto"/>
          </w:pPr>
        </w:pPrChange>
      </w:pPr>
    </w:p>
    <w:p w14:paraId="784F4108" w14:textId="74DCA942" w:rsidR="0064557B" w:rsidRDefault="0064557B" w:rsidP="008C2319">
      <w:pPr>
        <w:pStyle w:val="Heading4"/>
        <w:ind w:left="708" w:firstLine="708"/>
        <w:rPr>
          <w:ins w:id="196" w:author="Thomas Durfee" w:date="2017-10-21T16:26:00Z"/>
          <w:lang w:eastAsia="en-US"/>
        </w:rPr>
        <w:pPrChange w:id="197" w:author="Thomas Durfee" w:date="2017-10-21T16:15:00Z">
          <w:pPr>
            <w:pStyle w:val="Heading1"/>
            <w:spacing w:after="240" w:line="360" w:lineRule="auto"/>
          </w:pPr>
        </w:pPrChange>
      </w:pPr>
      <w:ins w:id="198" w:author="Thomas Durfee" w:date="2017-10-21T16:13:00Z">
        <w:r w:rsidRPr="0064557B">
          <w:rPr>
            <w:lang w:eastAsia="en-US"/>
          </w:rPr>
          <w:t>and identification strategies</w:t>
        </w:r>
      </w:ins>
    </w:p>
    <w:p w14:paraId="39C77CC2" w14:textId="77777777" w:rsidR="001C4A98" w:rsidRPr="001C4A98" w:rsidRDefault="001C4A98" w:rsidP="001C4A98">
      <w:pPr>
        <w:rPr>
          <w:ins w:id="199" w:author="Thomas Durfee" w:date="2017-10-21T16:26:00Z"/>
          <w:lang w:eastAsia="en-US"/>
        </w:rPr>
      </w:pPr>
      <w:ins w:id="200" w:author="Thomas Durfee" w:date="2017-10-21T16:26: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505632B3" w14:textId="77777777" w:rsidR="001C4A98" w:rsidRPr="001C4A98" w:rsidRDefault="001C4A98" w:rsidP="001C4A98">
      <w:pPr>
        <w:rPr>
          <w:ins w:id="201" w:author="Thomas Durfee" w:date="2017-10-21T16:13:00Z"/>
          <w:lang w:eastAsia="en-US"/>
          <w:rPrChange w:id="202" w:author="Thomas Durfee" w:date="2017-10-21T16:26:00Z">
            <w:rPr>
              <w:ins w:id="203" w:author="Thomas Durfee" w:date="2017-10-21T16:13:00Z"/>
              <w:lang w:eastAsia="en-US"/>
            </w:rPr>
          </w:rPrChange>
        </w:rPr>
        <w:pPrChange w:id="204" w:author="Thomas Durfee" w:date="2017-10-21T16:26:00Z">
          <w:pPr>
            <w:pStyle w:val="Heading1"/>
            <w:spacing w:after="240" w:line="360" w:lineRule="auto"/>
          </w:pPr>
        </w:pPrChange>
      </w:pPr>
    </w:p>
    <w:p w14:paraId="137ED98D" w14:textId="7491E47C" w:rsidR="0064557B" w:rsidRDefault="0064557B" w:rsidP="008C2319">
      <w:pPr>
        <w:pStyle w:val="Heading3"/>
        <w:ind w:firstLine="708"/>
        <w:rPr>
          <w:ins w:id="205" w:author="Thomas Durfee" w:date="2017-10-21T16:26:00Z"/>
          <w:lang w:eastAsia="en-US"/>
        </w:rPr>
        <w:pPrChange w:id="206" w:author="Thomas Durfee" w:date="2017-10-21T16:15:00Z">
          <w:pPr>
            <w:pStyle w:val="Heading1"/>
            <w:spacing w:after="240" w:line="360" w:lineRule="auto"/>
          </w:pPr>
        </w:pPrChange>
      </w:pPr>
      <w:ins w:id="207" w:author="Thomas Durfee" w:date="2017-10-21T16:13:00Z">
        <w:r w:rsidRPr="0064557B">
          <w:rPr>
            <w:lang w:eastAsia="en-US"/>
          </w:rPr>
          <w:t xml:space="preserve">results </w:t>
        </w:r>
      </w:ins>
    </w:p>
    <w:p w14:paraId="2BAB8ED3" w14:textId="77777777" w:rsidR="001C4A98" w:rsidRPr="001C4A98" w:rsidRDefault="001C4A98" w:rsidP="001C4A98">
      <w:pPr>
        <w:rPr>
          <w:ins w:id="208" w:author="Thomas Durfee" w:date="2017-10-21T16:26:00Z"/>
          <w:lang w:eastAsia="en-US"/>
        </w:rPr>
      </w:pPr>
      <w:ins w:id="209" w:author="Thomas Durfee" w:date="2017-10-21T16:26: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1BF76608" w14:textId="77777777" w:rsidR="001C4A98" w:rsidRPr="001C4A98" w:rsidRDefault="001C4A98" w:rsidP="001C4A98">
      <w:pPr>
        <w:rPr>
          <w:ins w:id="210" w:author="Thomas Durfee" w:date="2017-10-21T16:13:00Z"/>
          <w:lang w:eastAsia="en-US"/>
          <w:rPrChange w:id="211" w:author="Thomas Durfee" w:date="2017-10-21T16:26:00Z">
            <w:rPr>
              <w:ins w:id="212" w:author="Thomas Durfee" w:date="2017-10-21T16:13:00Z"/>
              <w:lang w:eastAsia="en-US"/>
            </w:rPr>
          </w:rPrChange>
        </w:rPr>
        <w:pPrChange w:id="213" w:author="Thomas Durfee" w:date="2017-10-21T16:26:00Z">
          <w:pPr>
            <w:pStyle w:val="Heading1"/>
            <w:spacing w:after="240" w:line="360" w:lineRule="auto"/>
          </w:pPr>
        </w:pPrChange>
      </w:pPr>
    </w:p>
    <w:p w14:paraId="046CC3A1" w14:textId="5D32F876" w:rsidR="0064557B" w:rsidRDefault="0064557B" w:rsidP="008C2319">
      <w:pPr>
        <w:pStyle w:val="Heading3"/>
        <w:ind w:firstLine="708"/>
        <w:rPr>
          <w:ins w:id="214" w:author="Thomas Durfee" w:date="2017-10-21T16:26:00Z"/>
          <w:lang w:eastAsia="en-US"/>
        </w:rPr>
        <w:pPrChange w:id="215" w:author="Thomas Durfee" w:date="2017-10-21T16:15:00Z">
          <w:pPr>
            <w:pStyle w:val="Heading1"/>
            <w:spacing w:after="240" w:line="360" w:lineRule="auto"/>
          </w:pPr>
        </w:pPrChange>
      </w:pPr>
      <w:ins w:id="216" w:author="Thomas Durfee" w:date="2017-10-21T16:13:00Z">
        <w:r w:rsidRPr="0064557B">
          <w:rPr>
            <w:lang w:eastAsia="en-US"/>
          </w:rPr>
          <w:t>robustness</w:t>
        </w:r>
      </w:ins>
    </w:p>
    <w:p w14:paraId="30C308F0" w14:textId="77777777" w:rsidR="001C4A98" w:rsidRPr="001C4A98" w:rsidRDefault="001C4A98" w:rsidP="001C4A98">
      <w:pPr>
        <w:rPr>
          <w:ins w:id="217" w:author="Thomas Durfee" w:date="2017-10-21T16:26:00Z"/>
          <w:lang w:eastAsia="en-US"/>
        </w:rPr>
      </w:pPr>
      <w:ins w:id="218" w:author="Thomas Durfee" w:date="2017-10-21T16:26: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0772AD99" w14:textId="77777777" w:rsidR="001C4A98" w:rsidRPr="001C4A98" w:rsidRDefault="001C4A98" w:rsidP="001C4A98">
      <w:pPr>
        <w:rPr>
          <w:ins w:id="219" w:author="Thomas Durfee" w:date="2017-10-21T16:13:00Z"/>
          <w:lang w:eastAsia="en-US"/>
          <w:rPrChange w:id="220" w:author="Thomas Durfee" w:date="2017-10-21T16:26:00Z">
            <w:rPr>
              <w:ins w:id="221" w:author="Thomas Durfee" w:date="2017-10-21T16:13:00Z"/>
              <w:lang w:eastAsia="en-US"/>
            </w:rPr>
          </w:rPrChange>
        </w:rPr>
        <w:pPrChange w:id="222" w:author="Thomas Durfee" w:date="2017-10-21T16:26:00Z">
          <w:pPr>
            <w:pStyle w:val="Heading1"/>
            <w:spacing w:after="240" w:line="360" w:lineRule="auto"/>
          </w:pPr>
        </w:pPrChange>
      </w:pPr>
    </w:p>
    <w:p w14:paraId="5B999CF3" w14:textId="00613972" w:rsidR="0064557B" w:rsidRDefault="0064557B" w:rsidP="008C2319">
      <w:pPr>
        <w:pStyle w:val="Heading3"/>
        <w:ind w:firstLine="708"/>
        <w:rPr>
          <w:ins w:id="223" w:author="Thomas Durfee" w:date="2017-10-21T16:25:00Z"/>
          <w:lang w:eastAsia="en-US"/>
        </w:rPr>
        <w:pPrChange w:id="224" w:author="Thomas Durfee" w:date="2017-10-21T16:15:00Z">
          <w:pPr>
            <w:pStyle w:val="Heading1"/>
            <w:spacing w:after="240" w:line="360" w:lineRule="auto"/>
          </w:pPr>
        </w:pPrChange>
      </w:pPr>
      <w:ins w:id="225" w:author="Thomas Durfee" w:date="2017-10-21T16:13:00Z">
        <w:r w:rsidRPr="0064557B">
          <w:rPr>
            <w:lang w:eastAsia="en-US"/>
          </w:rPr>
          <w:t>limitations</w:t>
        </w:r>
      </w:ins>
    </w:p>
    <w:p w14:paraId="3534D3ED" w14:textId="77777777" w:rsidR="001C4A98" w:rsidRPr="001C4A98" w:rsidRDefault="001C4A98" w:rsidP="001C4A98">
      <w:pPr>
        <w:rPr>
          <w:ins w:id="226" w:author="Thomas Durfee" w:date="2017-10-21T16:25:00Z"/>
          <w:lang w:eastAsia="en-US"/>
        </w:rPr>
      </w:pPr>
      <w:ins w:id="227" w:author="Thomas Durfee" w:date="2017-10-21T16:25: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2CE584A3" w14:textId="77777777" w:rsidR="001C4A98" w:rsidRPr="001C4A98" w:rsidRDefault="001C4A98" w:rsidP="001C4A98">
      <w:pPr>
        <w:rPr>
          <w:ins w:id="228" w:author="Thomas Durfee" w:date="2017-10-21T16:13:00Z"/>
          <w:lang w:eastAsia="en-US"/>
          <w:rPrChange w:id="229" w:author="Thomas Durfee" w:date="2017-10-21T16:25:00Z">
            <w:rPr>
              <w:ins w:id="230" w:author="Thomas Durfee" w:date="2017-10-21T16:13:00Z"/>
              <w:lang w:eastAsia="en-US"/>
            </w:rPr>
          </w:rPrChange>
        </w:rPr>
        <w:pPrChange w:id="231" w:author="Thomas Durfee" w:date="2017-10-21T16:25:00Z">
          <w:pPr>
            <w:pStyle w:val="Heading1"/>
            <w:spacing w:after="240" w:line="360" w:lineRule="auto"/>
          </w:pPr>
        </w:pPrChange>
      </w:pPr>
    </w:p>
    <w:p w14:paraId="2F270F96" w14:textId="4C5971D8" w:rsidR="0064557B" w:rsidRDefault="0064557B" w:rsidP="008C2319">
      <w:pPr>
        <w:pStyle w:val="Heading3"/>
        <w:ind w:firstLine="708"/>
        <w:rPr>
          <w:ins w:id="232" w:author="Thomas Durfee" w:date="2017-10-21T16:25:00Z"/>
          <w:lang w:eastAsia="en-US"/>
        </w:rPr>
        <w:pPrChange w:id="233" w:author="Thomas Durfee" w:date="2017-10-21T16:15:00Z">
          <w:pPr>
            <w:pStyle w:val="Heading1"/>
            <w:spacing w:after="240" w:line="360" w:lineRule="auto"/>
          </w:pPr>
        </w:pPrChange>
      </w:pPr>
      <w:ins w:id="234" w:author="Thomas Durfee" w:date="2017-10-21T16:13:00Z">
        <w:r w:rsidRPr="0064557B">
          <w:rPr>
            <w:lang w:eastAsia="en-US"/>
          </w:rPr>
          <w:t xml:space="preserve">Conclusion </w:t>
        </w:r>
      </w:ins>
    </w:p>
    <w:p w14:paraId="441F1267" w14:textId="77777777" w:rsidR="001C4A98" w:rsidRPr="001C4A98" w:rsidRDefault="001C4A98" w:rsidP="001C4A98">
      <w:pPr>
        <w:rPr>
          <w:ins w:id="235" w:author="Thomas Durfee" w:date="2017-10-21T16:25:00Z"/>
          <w:lang w:eastAsia="en-US"/>
        </w:rPr>
      </w:pPr>
      <w:ins w:id="236" w:author="Thomas Durfee" w:date="2017-10-21T16:25: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1E713E0B" w14:textId="77777777" w:rsidR="001C4A98" w:rsidRPr="001C4A98" w:rsidRDefault="001C4A98" w:rsidP="001C4A98">
      <w:pPr>
        <w:rPr>
          <w:ins w:id="237" w:author="Thomas Durfee" w:date="2017-10-21T16:13:00Z"/>
          <w:lang w:eastAsia="en-US"/>
          <w:rPrChange w:id="238" w:author="Thomas Durfee" w:date="2017-10-21T16:25:00Z">
            <w:rPr>
              <w:ins w:id="239" w:author="Thomas Durfee" w:date="2017-10-21T16:13:00Z"/>
              <w:lang w:eastAsia="en-US"/>
            </w:rPr>
          </w:rPrChange>
        </w:rPr>
        <w:pPrChange w:id="240" w:author="Thomas Durfee" w:date="2017-10-21T16:25:00Z">
          <w:pPr>
            <w:pStyle w:val="Heading1"/>
            <w:spacing w:after="240" w:line="360" w:lineRule="auto"/>
          </w:pPr>
        </w:pPrChange>
      </w:pPr>
    </w:p>
    <w:p w14:paraId="088DCA42" w14:textId="38FA0C31" w:rsidR="0064557B" w:rsidRDefault="0064557B" w:rsidP="0064557B">
      <w:pPr>
        <w:pStyle w:val="Heading2"/>
        <w:rPr>
          <w:ins w:id="241" w:author="Thomas Durfee" w:date="2017-10-21T16:25:00Z"/>
          <w:lang w:eastAsia="en-US"/>
        </w:rPr>
        <w:pPrChange w:id="242" w:author="Thomas Durfee" w:date="2017-10-21T16:15:00Z">
          <w:pPr>
            <w:pStyle w:val="Heading1"/>
            <w:spacing w:after="240" w:line="360" w:lineRule="auto"/>
          </w:pPr>
        </w:pPrChange>
      </w:pPr>
      <w:ins w:id="243" w:author="Thomas Durfee" w:date="2017-10-21T16:13:00Z">
        <w:r w:rsidRPr="0064557B">
          <w:rPr>
            <w:lang w:eastAsia="en-US"/>
          </w:rPr>
          <w:t xml:space="preserve">References </w:t>
        </w:r>
      </w:ins>
    </w:p>
    <w:p w14:paraId="17A2E602" w14:textId="77777777" w:rsidR="001C4A98" w:rsidRPr="001C4A98" w:rsidRDefault="001C4A98" w:rsidP="001C4A98">
      <w:pPr>
        <w:rPr>
          <w:ins w:id="244" w:author="Thomas Durfee" w:date="2017-10-21T16:25:00Z"/>
          <w:lang w:eastAsia="en-US"/>
        </w:rPr>
      </w:pPr>
      <w:ins w:id="245" w:author="Thomas Durfee" w:date="2017-10-21T16:25: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6BB27A62" w14:textId="77777777" w:rsidR="001C4A98" w:rsidRPr="001C4A98" w:rsidRDefault="001C4A98" w:rsidP="001C4A98">
      <w:pPr>
        <w:rPr>
          <w:ins w:id="246" w:author="Thomas Durfee" w:date="2017-10-21T16:13:00Z"/>
          <w:lang w:eastAsia="en-US"/>
          <w:rPrChange w:id="247" w:author="Thomas Durfee" w:date="2017-10-21T16:25:00Z">
            <w:rPr>
              <w:ins w:id="248" w:author="Thomas Durfee" w:date="2017-10-21T16:13:00Z"/>
              <w:lang w:eastAsia="en-US"/>
            </w:rPr>
          </w:rPrChange>
        </w:rPr>
        <w:pPrChange w:id="249" w:author="Thomas Durfee" w:date="2017-10-21T16:25:00Z">
          <w:pPr>
            <w:pStyle w:val="Heading1"/>
            <w:spacing w:after="240" w:line="360" w:lineRule="auto"/>
          </w:pPr>
        </w:pPrChange>
      </w:pPr>
    </w:p>
    <w:p w14:paraId="4294F482" w14:textId="63E5CFE7" w:rsidR="0064557B" w:rsidRDefault="0064557B" w:rsidP="0064557B">
      <w:pPr>
        <w:pStyle w:val="Heading2"/>
        <w:rPr>
          <w:ins w:id="250" w:author="Thomas Durfee" w:date="2017-10-21T16:25:00Z"/>
          <w:lang w:eastAsia="en-US"/>
        </w:rPr>
        <w:pPrChange w:id="251" w:author="Thomas Durfee" w:date="2017-10-21T16:15:00Z">
          <w:pPr>
            <w:pStyle w:val="Heading1"/>
            <w:spacing w:after="240" w:line="360" w:lineRule="auto"/>
          </w:pPr>
        </w:pPrChange>
      </w:pPr>
      <w:ins w:id="252" w:author="Thomas Durfee" w:date="2017-10-21T16:13:00Z">
        <w:r w:rsidRPr="0064557B">
          <w:rPr>
            <w:lang w:eastAsia="en-US"/>
          </w:rPr>
          <w:t>Tables (the tables should tell your story by themselves)</w:t>
        </w:r>
      </w:ins>
    </w:p>
    <w:p w14:paraId="1BA77C2D" w14:textId="77777777" w:rsidR="001C4A98" w:rsidRPr="001C4A98" w:rsidRDefault="001C4A98" w:rsidP="001C4A98">
      <w:pPr>
        <w:rPr>
          <w:ins w:id="253" w:author="Thomas Durfee" w:date="2017-10-21T16:25:00Z"/>
          <w:lang w:eastAsia="en-US"/>
        </w:rPr>
      </w:pPr>
      <w:ins w:id="254" w:author="Thomas Durfee" w:date="2017-10-21T16:25: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0265CE0D" w14:textId="77777777" w:rsidR="001C4A98" w:rsidRPr="001C4A98" w:rsidRDefault="001C4A98" w:rsidP="001C4A98">
      <w:pPr>
        <w:rPr>
          <w:ins w:id="255" w:author="Thomas Durfee" w:date="2017-10-21T16:13:00Z"/>
          <w:lang w:eastAsia="en-US"/>
          <w:rPrChange w:id="256" w:author="Thomas Durfee" w:date="2017-10-21T16:25:00Z">
            <w:rPr>
              <w:ins w:id="257" w:author="Thomas Durfee" w:date="2017-10-21T16:13:00Z"/>
              <w:lang w:eastAsia="en-US"/>
            </w:rPr>
          </w:rPrChange>
        </w:rPr>
        <w:pPrChange w:id="258" w:author="Thomas Durfee" w:date="2017-10-21T16:25:00Z">
          <w:pPr>
            <w:pStyle w:val="Heading1"/>
            <w:spacing w:after="240" w:line="360" w:lineRule="auto"/>
          </w:pPr>
        </w:pPrChange>
      </w:pPr>
    </w:p>
    <w:p w14:paraId="6774F159" w14:textId="50EC2B7D" w:rsidR="0064557B" w:rsidRDefault="0064557B" w:rsidP="0064557B">
      <w:pPr>
        <w:pStyle w:val="Heading2"/>
        <w:rPr>
          <w:ins w:id="259" w:author="Thomas Durfee" w:date="2017-10-21T16:25:00Z"/>
          <w:lang w:eastAsia="en-US"/>
        </w:rPr>
        <w:pPrChange w:id="260" w:author="Thomas Durfee" w:date="2017-10-21T16:15:00Z">
          <w:pPr>
            <w:pStyle w:val="Heading1"/>
            <w:spacing w:after="240" w:line="360" w:lineRule="auto"/>
          </w:pPr>
        </w:pPrChange>
      </w:pPr>
      <w:ins w:id="261" w:author="Thomas Durfee" w:date="2017-10-21T16:13:00Z">
        <w:r w:rsidRPr="0064557B">
          <w:rPr>
            <w:lang w:eastAsia="en-US"/>
          </w:rPr>
          <w:t>Figures</w:t>
        </w:r>
      </w:ins>
    </w:p>
    <w:p w14:paraId="73190D6E" w14:textId="77777777" w:rsidR="001C4A98" w:rsidRPr="001C4A98" w:rsidRDefault="001C4A98" w:rsidP="001C4A98">
      <w:pPr>
        <w:rPr>
          <w:ins w:id="262" w:author="Thomas Durfee" w:date="2017-10-21T16:25:00Z"/>
          <w:lang w:eastAsia="en-US"/>
        </w:rPr>
      </w:pPr>
      <w:ins w:id="263" w:author="Thomas Durfee" w:date="2017-10-21T16:25: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0F4D4A48" w14:textId="77777777" w:rsidR="001C4A98" w:rsidRPr="001C4A98" w:rsidRDefault="001C4A98" w:rsidP="001C4A98">
      <w:pPr>
        <w:rPr>
          <w:ins w:id="264" w:author="Thomas Durfee" w:date="2017-10-21T16:13:00Z"/>
          <w:lang w:eastAsia="en-US"/>
          <w:rPrChange w:id="265" w:author="Thomas Durfee" w:date="2017-10-21T16:25:00Z">
            <w:rPr>
              <w:ins w:id="266" w:author="Thomas Durfee" w:date="2017-10-21T16:13:00Z"/>
              <w:lang w:eastAsia="en-US"/>
            </w:rPr>
          </w:rPrChange>
        </w:rPr>
        <w:pPrChange w:id="267" w:author="Thomas Durfee" w:date="2017-10-21T16:25:00Z">
          <w:pPr>
            <w:pStyle w:val="Heading1"/>
            <w:spacing w:after="240" w:line="360" w:lineRule="auto"/>
          </w:pPr>
        </w:pPrChange>
      </w:pPr>
    </w:p>
    <w:p w14:paraId="0C5BC02C" w14:textId="119B2E23" w:rsidR="0064557B" w:rsidRDefault="0064557B" w:rsidP="0064557B">
      <w:pPr>
        <w:pStyle w:val="Heading2"/>
        <w:rPr>
          <w:ins w:id="268" w:author="Thomas Durfee" w:date="2017-10-21T16:25:00Z"/>
          <w:lang w:eastAsia="en-US"/>
        </w:rPr>
        <w:pPrChange w:id="269" w:author="Thomas Durfee" w:date="2017-10-21T16:15:00Z">
          <w:pPr>
            <w:pStyle w:val="Heading1"/>
            <w:spacing w:after="240" w:line="360" w:lineRule="auto"/>
          </w:pPr>
        </w:pPrChange>
      </w:pPr>
      <w:ins w:id="270" w:author="Thomas Durfee" w:date="2017-10-21T16:13:00Z">
        <w:r w:rsidRPr="0064557B">
          <w:rPr>
            <w:lang w:eastAsia="en-US"/>
          </w:rPr>
          <w:t>Appendix</w:t>
        </w:r>
      </w:ins>
    </w:p>
    <w:p w14:paraId="61EFD094" w14:textId="77777777" w:rsidR="001C4A98" w:rsidRPr="001C4A98" w:rsidRDefault="001C4A98" w:rsidP="001C4A98">
      <w:pPr>
        <w:rPr>
          <w:ins w:id="271" w:author="Thomas Durfee" w:date="2017-10-21T16:25:00Z"/>
          <w:lang w:eastAsia="en-US"/>
        </w:rPr>
      </w:pPr>
      <w:ins w:id="272" w:author="Thomas Durfee" w:date="2017-10-21T16:25:00Z">
        <w:r w:rsidRPr="001C4A98">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0945BADA" w14:textId="77777777" w:rsidR="001C4A98" w:rsidRPr="001C4A98" w:rsidRDefault="001C4A98" w:rsidP="001C4A98">
      <w:pPr>
        <w:rPr>
          <w:ins w:id="273" w:author="Thomas Durfee" w:date="2017-10-21T16:13:00Z"/>
          <w:lang w:eastAsia="en-US"/>
          <w:rPrChange w:id="274" w:author="Thomas Durfee" w:date="2017-10-21T16:25:00Z">
            <w:rPr>
              <w:ins w:id="275" w:author="Thomas Durfee" w:date="2017-10-21T16:13:00Z"/>
              <w:lang w:eastAsia="en-US"/>
            </w:rPr>
          </w:rPrChange>
        </w:rPr>
        <w:pPrChange w:id="276" w:author="Thomas Durfee" w:date="2017-10-21T16:25:00Z">
          <w:pPr>
            <w:pStyle w:val="Heading1"/>
            <w:spacing w:after="240" w:line="360" w:lineRule="auto"/>
          </w:pPr>
        </w:pPrChange>
      </w:pPr>
    </w:p>
    <w:p w14:paraId="36E80D7C" w14:textId="77777777" w:rsidR="0064557B" w:rsidRPr="0064557B" w:rsidRDefault="0064557B" w:rsidP="0064557B">
      <w:pPr>
        <w:pStyle w:val="Heading2"/>
        <w:rPr>
          <w:ins w:id="277" w:author="Thomas Durfee" w:date="2017-10-21T16:13:00Z"/>
          <w:lang w:eastAsia="en-US"/>
        </w:rPr>
        <w:pPrChange w:id="278" w:author="Thomas Durfee" w:date="2017-10-21T16:15:00Z">
          <w:pPr>
            <w:pStyle w:val="Heading1"/>
            <w:spacing w:after="240" w:line="360" w:lineRule="auto"/>
          </w:pPr>
        </w:pPrChange>
      </w:pPr>
      <w:ins w:id="279" w:author="Thomas Durfee" w:date="2017-10-21T16:13:00Z">
        <w:r w:rsidRPr="0064557B">
          <w:rPr>
            <w:lang w:eastAsia="en-US"/>
          </w:rPr>
          <w:t>Notice no literature review. Your introduction is all you get</w:t>
        </w:r>
      </w:ins>
    </w:p>
    <w:p w14:paraId="7F5A1C0B" w14:textId="77777777" w:rsidR="0064557B" w:rsidRPr="0064557B" w:rsidRDefault="0064557B" w:rsidP="001C4A98">
      <w:pPr>
        <w:rPr>
          <w:ins w:id="280" w:author="Thomas Durfee" w:date="2017-10-21T16:13:00Z"/>
          <w:lang w:eastAsia="en-US"/>
        </w:rPr>
        <w:pPrChange w:id="281" w:author="Thomas Durfee" w:date="2017-10-21T16:26:00Z">
          <w:pPr>
            <w:pStyle w:val="Heading1"/>
            <w:spacing w:after="240" w:line="360" w:lineRule="auto"/>
          </w:pPr>
        </w:pPrChange>
      </w:pPr>
    </w:p>
    <w:p w14:paraId="3EF2D592" w14:textId="77777777" w:rsidR="0064557B" w:rsidRPr="0064557B" w:rsidRDefault="0064557B" w:rsidP="0064557B">
      <w:pPr>
        <w:pStyle w:val="Heading1"/>
        <w:spacing w:after="240" w:line="360" w:lineRule="auto"/>
        <w:rPr>
          <w:ins w:id="282" w:author="Thomas Durfee" w:date="2017-10-21T16:13:00Z"/>
          <w:rFonts w:eastAsia="Times New Roman" w:cs="Arial"/>
          <w:color w:val="222222"/>
          <w:sz w:val="24"/>
          <w:szCs w:val="19"/>
          <w:lang w:eastAsia="en-US"/>
        </w:rPr>
      </w:pPr>
      <w:ins w:id="283" w:author="Thomas Durfee" w:date="2017-10-21T16:13:00Z">
        <w:r w:rsidRPr="0064557B">
          <w:rPr>
            <w:rFonts w:eastAsia="Times New Roman" w:cs="Arial"/>
            <w:color w:val="222222"/>
            <w:sz w:val="24"/>
            <w:szCs w:val="19"/>
            <w:lang w:eastAsia="en-US"/>
          </w:rPr>
          <w:br w:type="page"/>
        </w:r>
        <w:bookmarkStart w:id="284" w:name="_GoBack"/>
        <w:bookmarkEnd w:id="284"/>
      </w:ins>
    </w:p>
    <w:p w14:paraId="73F56BCA" w14:textId="62DCBB7D" w:rsidR="008C2319" w:rsidRPr="008C2319" w:rsidRDefault="008C2319" w:rsidP="008C2319">
      <w:pPr>
        <w:pStyle w:val="Heading1"/>
        <w:rPr>
          <w:ins w:id="285" w:author="Thomas Durfee" w:date="2017-10-21T16:16:00Z"/>
          <w:lang w:eastAsia="en-US"/>
        </w:rPr>
        <w:pPrChange w:id="286" w:author="Thomas Durfee" w:date="2017-10-21T16:16:00Z">
          <w:pPr>
            <w:pStyle w:val="Heading1"/>
          </w:pPr>
        </w:pPrChange>
      </w:pPr>
      <w:ins w:id="287" w:author="Thomas Durfee" w:date="2017-10-21T16:16:00Z">
        <w:r>
          <w:rPr>
            <w:lang w:eastAsia="en-US"/>
          </w:rPr>
          <w:lastRenderedPageBreak/>
          <w:t>Subject 4</w:t>
        </w:r>
        <w:r w:rsidRPr="008C2319">
          <w:rPr>
            <w:lang w:eastAsia="en-US"/>
          </w:rPr>
          <w:t xml:space="preserve">: the </w:t>
        </w:r>
        <w:r>
          <w:rPr>
            <w:lang w:eastAsia="en-US"/>
          </w:rPr>
          <w:t>theoretical</w:t>
        </w:r>
        <w:r w:rsidRPr="008C2319">
          <w:rPr>
            <w:lang w:eastAsia="en-US"/>
          </w:rPr>
          <w:t xml:space="preserve"> paper template</w:t>
        </w:r>
      </w:ins>
    </w:p>
    <w:p w14:paraId="29351959" w14:textId="77777777" w:rsidR="0064557B" w:rsidRPr="008C2319" w:rsidRDefault="0064557B" w:rsidP="008C2319">
      <w:pPr>
        <w:rPr>
          <w:ins w:id="288" w:author="Thomas Durfee" w:date="2017-10-21T16:16:00Z"/>
          <w:lang w:eastAsia="en-US"/>
        </w:rPr>
        <w:pPrChange w:id="289" w:author="Thomas Durfee" w:date="2017-10-21T16:17:00Z">
          <w:pPr>
            <w:pStyle w:val="Heading1"/>
            <w:spacing w:after="240" w:line="360" w:lineRule="auto"/>
          </w:pPr>
        </w:pPrChange>
      </w:pPr>
      <w:ins w:id="290" w:author="Thomas Durfee" w:date="2017-10-21T16:16:00Z">
        <w:r w:rsidRPr="008C2319">
          <w:rPr>
            <w:lang w:eastAsia="en-US"/>
          </w:rPr>
          <w:t>Title</w:t>
        </w:r>
      </w:ins>
    </w:p>
    <w:p w14:paraId="751A33A3" w14:textId="07520E1D" w:rsidR="0064557B" w:rsidRDefault="0064557B" w:rsidP="008C2319">
      <w:pPr>
        <w:pStyle w:val="Heading2"/>
        <w:rPr>
          <w:ins w:id="291" w:author="Thomas Durfee" w:date="2017-10-21T16:23:00Z"/>
          <w:lang w:eastAsia="en-US"/>
        </w:rPr>
        <w:pPrChange w:id="292" w:author="Thomas Durfee" w:date="2017-10-21T16:16:00Z">
          <w:pPr>
            <w:pStyle w:val="Heading1"/>
            <w:spacing w:after="240" w:line="360" w:lineRule="auto"/>
          </w:pPr>
        </w:pPrChange>
      </w:pPr>
      <w:ins w:id="293" w:author="Thomas Durfee" w:date="2017-10-21T16:16:00Z">
        <w:r w:rsidRPr="008C2319">
          <w:rPr>
            <w:lang w:eastAsia="en-US"/>
          </w:rPr>
          <w:t xml:space="preserve"> Abstract </w:t>
        </w:r>
      </w:ins>
    </w:p>
    <w:p w14:paraId="62A0D5FC" w14:textId="77777777" w:rsidR="008C2319" w:rsidRPr="008C2319" w:rsidRDefault="008C2319" w:rsidP="008C2319">
      <w:pPr>
        <w:rPr>
          <w:ins w:id="294" w:author="Thomas Durfee" w:date="2017-10-21T16:23:00Z"/>
          <w:lang w:eastAsia="en-US"/>
        </w:rPr>
      </w:pPr>
      <w:ins w:id="295" w:author="Thomas Durfee" w:date="2017-10-21T16:23: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71F41AAA" w14:textId="77777777" w:rsidR="008C2319" w:rsidRPr="008C2319" w:rsidRDefault="008C2319" w:rsidP="008C2319">
      <w:pPr>
        <w:rPr>
          <w:ins w:id="296" w:author="Thomas Durfee" w:date="2017-10-21T16:16:00Z"/>
          <w:lang w:eastAsia="en-US"/>
          <w:rPrChange w:id="297" w:author="Thomas Durfee" w:date="2017-10-21T16:23:00Z">
            <w:rPr>
              <w:ins w:id="298" w:author="Thomas Durfee" w:date="2017-10-21T16:16:00Z"/>
              <w:lang w:eastAsia="en-US"/>
            </w:rPr>
          </w:rPrChange>
        </w:rPr>
        <w:pPrChange w:id="299" w:author="Thomas Durfee" w:date="2017-10-21T16:23:00Z">
          <w:pPr>
            <w:pStyle w:val="Heading1"/>
            <w:spacing w:after="240" w:line="360" w:lineRule="auto"/>
          </w:pPr>
        </w:pPrChange>
      </w:pPr>
    </w:p>
    <w:p w14:paraId="093BD8EC" w14:textId="19EA3B68" w:rsidR="0064557B" w:rsidRDefault="0064557B" w:rsidP="008C2319">
      <w:pPr>
        <w:pStyle w:val="Heading2"/>
        <w:rPr>
          <w:ins w:id="300" w:author="Thomas Durfee" w:date="2017-10-21T16:24:00Z"/>
          <w:lang w:eastAsia="en-US"/>
        </w:rPr>
        <w:pPrChange w:id="301" w:author="Thomas Durfee" w:date="2017-10-21T16:17:00Z">
          <w:pPr>
            <w:pStyle w:val="Heading1"/>
            <w:spacing w:after="240" w:line="360" w:lineRule="auto"/>
          </w:pPr>
        </w:pPrChange>
      </w:pPr>
      <w:ins w:id="302" w:author="Thomas Durfee" w:date="2017-10-21T16:16:00Z">
        <w:r w:rsidRPr="008C2319">
          <w:rPr>
            <w:lang w:eastAsia="en-US"/>
          </w:rPr>
          <w:t xml:space="preserve">Introduction </w:t>
        </w:r>
      </w:ins>
    </w:p>
    <w:p w14:paraId="49F5B230" w14:textId="1A0C1B26" w:rsidR="008C2319" w:rsidRDefault="008C2319" w:rsidP="008C2319">
      <w:pPr>
        <w:rPr>
          <w:ins w:id="303" w:author="Thomas Durfee" w:date="2017-10-21T16:24:00Z"/>
          <w:lang w:eastAsia="en-US"/>
        </w:rPr>
        <w:pPrChange w:id="304" w:author="Thomas Durfee" w:date="2017-10-21T16:24:00Z">
          <w:pPr>
            <w:pStyle w:val="Heading1"/>
            <w:spacing w:after="240" w:line="360" w:lineRule="auto"/>
          </w:pPr>
        </w:pPrChange>
      </w:pPr>
      <w:ins w:id="305" w:author="Thomas Durfee" w:date="2017-10-21T16:24:00Z">
        <w:r>
          <w:rPr>
            <w:lang w:eastAsia="en-US"/>
          </w:rPr>
          <w:t>&lt;see section 2 on the introduction formula&gt;</w:t>
        </w:r>
      </w:ins>
    </w:p>
    <w:p w14:paraId="0A038C49" w14:textId="77777777" w:rsidR="008C2319" w:rsidRPr="008C2319" w:rsidRDefault="008C2319" w:rsidP="008C2319">
      <w:pPr>
        <w:rPr>
          <w:ins w:id="306" w:author="Thomas Durfee" w:date="2017-10-21T16:24:00Z"/>
          <w:lang w:eastAsia="en-US"/>
        </w:rPr>
      </w:pPr>
      <w:ins w:id="307" w:author="Thomas Durfee" w:date="2017-10-21T16:24: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5D7A3CF8" w14:textId="77777777" w:rsidR="008C2319" w:rsidRPr="008C2319" w:rsidRDefault="008C2319" w:rsidP="008C2319">
      <w:pPr>
        <w:rPr>
          <w:ins w:id="308" w:author="Thomas Durfee" w:date="2017-10-21T16:16:00Z"/>
          <w:lang w:eastAsia="en-US"/>
          <w:rPrChange w:id="309" w:author="Thomas Durfee" w:date="2017-10-21T16:24:00Z">
            <w:rPr>
              <w:ins w:id="310" w:author="Thomas Durfee" w:date="2017-10-21T16:16:00Z"/>
              <w:lang w:eastAsia="en-US"/>
            </w:rPr>
          </w:rPrChange>
        </w:rPr>
        <w:pPrChange w:id="311" w:author="Thomas Durfee" w:date="2017-10-21T16:24:00Z">
          <w:pPr>
            <w:pStyle w:val="Heading1"/>
            <w:spacing w:after="240" w:line="360" w:lineRule="auto"/>
          </w:pPr>
        </w:pPrChange>
      </w:pPr>
    </w:p>
    <w:p w14:paraId="57FD8E01" w14:textId="77777777" w:rsidR="0064557B" w:rsidRPr="008C2319" w:rsidRDefault="0064557B" w:rsidP="008C2319">
      <w:pPr>
        <w:pStyle w:val="Heading2"/>
        <w:rPr>
          <w:ins w:id="312" w:author="Thomas Durfee" w:date="2017-10-21T16:16:00Z"/>
          <w:lang w:eastAsia="en-US"/>
        </w:rPr>
        <w:pPrChange w:id="313" w:author="Thomas Durfee" w:date="2017-10-21T16:17:00Z">
          <w:pPr>
            <w:pStyle w:val="Heading1"/>
            <w:spacing w:after="240" w:line="360" w:lineRule="auto"/>
          </w:pPr>
        </w:pPrChange>
      </w:pPr>
      <w:ins w:id="314" w:author="Thomas Durfee" w:date="2017-10-21T16:16:00Z">
        <w:r w:rsidRPr="008C2319">
          <w:rPr>
            <w:lang w:eastAsia="en-US"/>
          </w:rPr>
          <w:t>Body</w:t>
        </w:r>
      </w:ins>
    </w:p>
    <w:p w14:paraId="353DA603" w14:textId="660BB531" w:rsidR="0064557B" w:rsidRDefault="008C2319" w:rsidP="008C2319">
      <w:pPr>
        <w:pStyle w:val="Heading3"/>
        <w:ind w:firstLine="708"/>
        <w:rPr>
          <w:ins w:id="315" w:author="Thomas Durfee" w:date="2017-10-21T16:24:00Z"/>
          <w:lang w:eastAsia="en-US"/>
        </w:rPr>
        <w:pPrChange w:id="316" w:author="Thomas Durfee" w:date="2017-10-21T16:18:00Z">
          <w:pPr>
            <w:pStyle w:val="Heading1"/>
            <w:spacing w:after="240" w:line="360" w:lineRule="auto"/>
          </w:pPr>
        </w:pPrChange>
      </w:pPr>
      <w:ins w:id="317" w:author="Thomas Durfee" w:date="2017-10-21T16:18:00Z">
        <w:r>
          <w:rPr>
            <w:lang w:eastAsia="en-US"/>
          </w:rPr>
          <w:t>Basic Framework</w:t>
        </w:r>
      </w:ins>
    </w:p>
    <w:p w14:paraId="0F371290" w14:textId="77777777" w:rsidR="008C2319" w:rsidRPr="008C2319" w:rsidRDefault="008C2319" w:rsidP="008C2319">
      <w:pPr>
        <w:rPr>
          <w:ins w:id="318" w:author="Thomas Durfee" w:date="2017-10-21T16:24:00Z"/>
          <w:lang w:eastAsia="en-US"/>
        </w:rPr>
      </w:pPr>
      <w:ins w:id="319" w:author="Thomas Durfee" w:date="2017-10-21T16:24: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6A330A64" w14:textId="77777777" w:rsidR="008C2319" w:rsidRPr="008C2319" w:rsidRDefault="008C2319" w:rsidP="008C2319">
      <w:pPr>
        <w:rPr>
          <w:ins w:id="320" w:author="Thomas Durfee" w:date="2017-10-21T16:16:00Z"/>
          <w:lang w:eastAsia="en-US"/>
          <w:rPrChange w:id="321" w:author="Thomas Durfee" w:date="2017-10-21T16:24:00Z">
            <w:rPr>
              <w:ins w:id="322" w:author="Thomas Durfee" w:date="2017-10-21T16:16:00Z"/>
              <w:lang w:eastAsia="en-US"/>
            </w:rPr>
          </w:rPrChange>
        </w:rPr>
        <w:pPrChange w:id="323" w:author="Thomas Durfee" w:date="2017-10-21T16:24:00Z">
          <w:pPr>
            <w:pStyle w:val="Heading1"/>
            <w:spacing w:after="240" w:line="360" w:lineRule="auto"/>
          </w:pPr>
        </w:pPrChange>
      </w:pPr>
    </w:p>
    <w:p w14:paraId="19169F47" w14:textId="17D7EB3A" w:rsidR="0064557B" w:rsidRDefault="008C2319" w:rsidP="008C2319">
      <w:pPr>
        <w:pStyle w:val="Heading3"/>
        <w:ind w:firstLine="708"/>
        <w:rPr>
          <w:ins w:id="324" w:author="Thomas Durfee" w:date="2017-10-21T16:24:00Z"/>
          <w:lang w:eastAsia="en-US"/>
        </w:rPr>
        <w:pPrChange w:id="325" w:author="Thomas Durfee" w:date="2017-10-21T16:18:00Z">
          <w:pPr>
            <w:pStyle w:val="Heading1"/>
            <w:spacing w:after="240" w:line="360" w:lineRule="auto"/>
          </w:pPr>
        </w:pPrChange>
      </w:pPr>
      <w:ins w:id="326" w:author="Thomas Durfee" w:date="2017-10-21T16:18:00Z">
        <w:r>
          <w:rPr>
            <w:lang w:eastAsia="en-US"/>
          </w:rPr>
          <w:t>Extensions, your novelty, your new assumptions</w:t>
        </w:r>
      </w:ins>
    </w:p>
    <w:p w14:paraId="7E14C2A0" w14:textId="77777777" w:rsidR="008C2319" w:rsidRPr="008C2319" w:rsidRDefault="008C2319" w:rsidP="008C2319">
      <w:pPr>
        <w:rPr>
          <w:ins w:id="327" w:author="Thomas Durfee" w:date="2017-10-21T16:24:00Z"/>
          <w:lang w:eastAsia="en-US"/>
        </w:rPr>
      </w:pPr>
      <w:ins w:id="328" w:author="Thomas Durfee" w:date="2017-10-21T16:24: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5167D17B" w14:textId="77777777" w:rsidR="008C2319" w:rsidRPr="008C2319" w:rsidRDefault="008C2319" w:rsidP="008C2319">
      <w:pPr>
        <w:rPr>
          <w:ins w:id="329" w:author="Thomas Durfee" w:date="2017-10-21T16:16:00Z"/>
          <w:lang w:eastAsia="en-US"/>
          <w:rPrChange w:id="330" w:author="Thomas Durfee" w:date="2017-10-21T16:24:00Z">
            <w:rPr>
              <w:ins w:id="331" w:author="Thomas Durfee" w:date="2017-10-21T16:16:00Z"/>
              <w:lang w:eastAsia="en-US"/>
            </w:rPr>
          </w:rPrChange>
        </w:rPr>
        <w:pPrChange w:id="332" w:author="Thomas Durfee" w:date="2017-10-21T16:24:00Z">
          <w:pPr>
            <w:pStyle w:val="Heading1"/>
            <w:spacing w:after="240" w:line="360" w:lineRule="auto"/>
          </w:pPr>
        </w:pPrChange>
      </w:pPr>
    </w:p>
    <w:p w14:paraId="13E926A3" w14:textId="02A67DA7" w:rsidR="0064557B" w:rsidRDefault="008C2319" w:rsidP="008C2319">
      <w:pPr>
        <w:pStyle w:val="Heading3"/>
        <w:ind w:firstLine="708"/>
        <w:rPr>
          <w:ins w:id="333" w:author="Thomas Durfee" w:date="2017-10-21T16:24:00Z"/>
          <w:lang w:eastAsia="en-US"/>
        </w:rPr>
        <w:pPrChange w:id="334" w:author="Thomas Durfee" w:date="2017-10-21T16:18:00Z">
          <w:pPr>
            <w:pStyle w:val="Heading1"/>
            <w:spacing w:after="240" w:line="360" w:lineRule="auto"/>
          </w:pPr>
        </w:pPrChange>
      </w:pPr>
      <w:ins w:id="335" w:author="Thomas Durfee" w:date="2017-10-21T16:18:00Z">
        <w:r>
          <w:rPr>
            <w:lang w:eastAsia="en-US"/>
          </w:rPr>
          <w:lastRenderedPageBreak/>
          <w:t>Possible applications</w:t>
        </w:r>
      </w:ins>
    </w:p>
    <w:p w14:paraId="782A2365" w14:textId="77777777" w:rsidR="008C2319" w:rsidRPr="008C2319" w:rsidRDefault="008C2319" w:rsidP="008C2319">
      <w:pPr>
        <w:rPr>
          <w:ins w:id="336" w:author="Thomas Durfee" w:date="2017-10-21T16:24:00Z"/>
          <w:lang w:eastAsia="en-US"/>
        </w:rPr>
      </w:pPr>
      <w:ins w:id="337" w:author="Thomas Durfee" w:date="2017-10-21T16:24: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482F0FAA" w14:textId="77777777" w:rsidR="008C2319" w:rsidRPr="008C2319" w:rsidRDefault="008C2319" w:rsidP="008C2319">
      <w:pPr>
        <w:rPr>
          <w:ins w:id="338" w:author="Thomas Durfee" w:date="2017-10-21T16:16:00Z"/>
          <w:lang w:eastAsia="en-US"/>
          <w:rPrChange w:id="339" w:author="Thomas Durfee" w:date="2017-10-21T16:24:00Z">
            <w:rPr>
              <w:ins w:id="340" w:author="Thomas Durfee" w:date="2017-10-21T16:16:00Z"/>
              <w:lang w:eastAsia="en-US"/>
            </w:rPr>
          </w:rPrChange>
        </w:rPr>
        <w:pPrChange w:id="341" w:author="Thomas Durfee" w:date="2017-10-21T16:24:00Z">
          <w:pPr>
            <w:pStyle w:val="Heading1"/>
            <w:spacing w:after="240" w:line="360" w:lineRule="auto"/>
          </w:pPr>
        </w:pPrChange>
      </w:pPr>
    </w:p>
    <w:p w14:paraId="161C5E03" w14:textId="350964CD" w:rsidR="0064557B" w:rsidRDefault="008C2319" w:rsidP="008C2319">
      <w:pPr>
        <w:pStyle w:val="Heading3"/>
        <w:ind w:firstLine="708"/>
        <w:rPr>
          <w:ins w:id="342" w:author="Thomas Durfee" w:date="2017-10-21T16:24:00Z"/>
          <w:lang w:eastAsia="en-US"/>
        </w:rPr>
        <w:pPrChange w:id="343" w:author="Thomas Durfee" w:date="2017-10-21T16:19:00Z">
          <w:pPr>
            <w:pStyle w:val="Heading1"/>
            <w:spacing w:after="240" w:line="360" w:lineRule="auto"/>
          </w:pPr>
        </w:pPrChange>
      </w:pPr>
      <w:ins w:id="344" w:author="Thomas Durfee" w:date="2017-10-21T16:18:00Z">
        <w:r>
          <w:rPr>
            <w:lang w:eastAsia="en-US"/>
          </w:rPr>
          <w:t xml:space="preserve">An </w:t>
        </w:r>
      </w:ins>
      <w:ins w:id="345" w:author="Thomas Durfee" w:date="2017-10-21T16:19:00Z">
        <w:r>
          <w:rPr>
            <w:lang w:eastAsia="en-US"/>
          </w:rPr>
          <w:t>empirical</w:t>
        </w:r>
      </w:ins>
      <w:ins w:id="346" w:author="Thomas Durfee" w:date="2017-10-21T16:18:00Z">
        <w:r>
          <w:rPr>
            <w:lang w:eastAsia="en-US"/>
          </w:rPr>
          <w:t xml:space="preserve"> illustration</w:t>
        </w:r>
      </w:ins>
    </w:p>
    <w:p w14:paraId="178CB961" w14:textId="77777777" w:rsidR="008C2319" w:rsidRPr="008C2319" w:rsidRDefault="008C2319" w:rsidP="008C2319">
      <w:pPr>
        <w:rPr>
          <w:ins w:id="347" w:author="Thomas Durfee" w:date="2017-10-21T16:24:00Z"/>
          <w:lang w:eastAsia="en-US"/>
        </w:rPr>
      </w:pPr>
      <w:ins w:id="348" w:author="Thomas Durfee" w:date="2017-10-21T16:24: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446CCA5D" w14:textId="77777777" w:rsidR="008C2319" w:rsidRPr="008C2319" w:rsidRDefault="008C2319" w:rsidP="008C2319">
      <w:pPr>
        <w:rPr>
          <w:ins w:id="349" w:author="Thomas Durfee" w:date="2017-10-21T16:16:00Z"/>
          <w:lang w:eastAsia="en-US"/>
          <w:rPrChange w:id="350" w:author="Thomas Durfee" w:date="2017-10-21T16:24:00Z">
            <w:rPr>
              <w:ins w:id="351" w:author="Thomas Durfee" w:date="2017-10-21T16:16:00Z"/>
              <w:b/>
              <w:i/>
              <w:iCs/>
              <w:lang w:eastAsia="en-US"/>
            </w:rPr>
          </w:rPrChange>
        </w:rPr>
        <w:pPrChange w:id="352" w:author="Thomas Durfee" w:date="2017-10-21T16:24:00Z">
          <w:pPr>
            <w:pStyle w:val="Heading1"/>
            <w:spacing w:after="240" w:line="360" w:lineRule="auto"/>
          </w:pPr>
        </w:pPrChange>
      </w:pPr>
    </w:p>
    <w:p w14:paraId="594F588E" w14:textId="67EA8C72" w:rsidR="0064557B" w:rsidRDefault="0064557B" w:rsidP="008C2319">
      <w:pPr>
        <w:pStyle w:val="Heading3"/>
        <w:rPr>
          <w:ins w:id="353" w:author="Thomas Durfee" w:date="2017-10-21T16:24:00Z"/>
          <w:lang w:eastAsia="en-US"/>
        </w:rPr>
        <w:pPrChange w:id="354" w:author="Thomas Durfee" w:date="2017-10-21T16:17:00Z">
          <w:pPr>
            <w:pStyle w:val="Heading1"/>
            <w:spacing w:after="240" w:line="360" w:lineRule="auto"/>
          </w:pPr>
        </w:pPrChange>
      </w:pPr>
      <w:ins w:id="355" w:author="Thomas Durfee" w:date="2017-10-21T16:16:00Z">
        <w:r w:rsidRPr="008C2319">
          <w:rPr>
            <w:lang w:eastAsia="en-US"/>
          </w:rPr>
          <w:t xml:space="preserve">results </w:t>
        </w:r>
      </w:ins>
    </w:p>
    <w:p w14:paraId="5EB65192" w14:textId="77777777" w:rsidR="008C2319" w:rsidRPr="008C2319" w:rsidRDefault="008C2319" w:rsidP="008C2319">
      <w:pPr>
        <w:rPr>
          <w:ins w:id="356" w:author="Thomas Durfee" w:date="2017-10-21T16:24:00Z"/>
          <w:lang w:eastAsia="en-US"/>
        </w:rPr>
      </w:pPr>
      <w:ins w:id="357" w:author="Thomas Durfee" w:date="2017-10-21T16:24: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2C1ACDA7" w14:textId="77777777" w:rsidR="008C2319" w:rsidRPr="008C2319" w:rsidRDefault="008C2319" w:rsidP="008C2319">
      <w:pPr>
        <w:rPr>
          <w:ins w:id="358" w:author="Thomas Durfee" w:date="2017-10-21T16:16:00Z"/>
          <w:lang w:eastAsia="en-US"/>
          <w:rPrChange w:id="359" w:author="Thomas Durfee" w:date="2017-10-21T16:24:00Z">
            <w:rPr>
              <w:ins w:id="360" w:author="Thomas Durfee" w:date="2017-10-21T16:16:00Z"/>
              <w:lang w:eastAsia="en-US"/>
            </w:rPr>
          </w:rPrChange>
        </w:rPr>
        <w:pPrChange w:id="361" w:author="Thomas Durfee" w:date="2017-10-21T16:24:00Z">
          <w:pPr>
            <w:pStyle w:val="Heading1"/>
            <w:spacing w:after="240" w:line="360" w:lineRule="auto"/>
          </w:pPr>
        </w:pPrChange>
      </w:pPr>
    </w:p>
    <w:p w14:paraId="540513A8" w14:textId="40E6BAA1" w:rsidR="0064557B" w:rsidRDefault="008C2319" w:rsidP="008C2319">
      <w:pPr>
        <w:pStyle w:val="Heading3"/>
        <w:rPr>
          <w:ins w:id="362" w:author="Thomas Durfee" w:date="2017-10-21T16:24:00Z"/>
          <w:lang w:eastAsia="en-US"/>
        </w:rPr>
        <w:pPrChange w:id="363" w:author="Thomas Durfee" w:date="2017-10-21T16:17:00Z">
          <w:pPr>
            <w:pStyle w:val="Heading1"/>
            <w:spacing w:after="240" w:line="360" w:lineRule="auto"/>
          </w:pPr>
        </w:pPrChange>
      </w:pPr>
      <w:ins w:id="364" w:author="Thomas Durfee" w:date="2017-10-21T16:16:00Z">
        <w:r w:rsidRPr="008C2319">
          <w:rPr>
            <w:lang w:eastAsia="en-US"/>
          </w:rPr>
          <w:t>R</w:t>
        </w:r>
        <w:r w:rsidR="0064557B" w:rsidRPr="008C2319">
          <w:rPr>
            <w:lang w:eastAsia="en-US"/>
          </w:rPr>
          <w:t>obustness</w:t>
        </w:r>
      </w:ins>
    </w:p>
    <w:p w14:paraId="3173E75C" w14:textId="77777777" w:rsidR="008C2319" w:rsidRPr="008C2319" w:rsidRDefault="008C2319" w:rsidP="008C2319">
      <w:pPr>
        <w:rPr>
          <w:ins w:id="365" w:author="Thomas Durfee" w:date="2017-10-21T16:24:00Z"/>
          <w:lang w:eastAsia="en-US"/>
        </w:rPr>
      </w:pPr>
      <w:ins w:id="366" w:author="Thomas Durfee" w:date="2017-10-21T16:24: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28518647" w14:textId="77777777" w:rsidR="008C2319" w:rsidRPr="008C2319" w:rsidRDefault="008C2319" w:rsidP="008C2319">
      <w:pPr>
        <w:rPr>
          <w:ins w:id="367" w:author="Thomas Durfee" w:date="2017-10-21T16:16:00Z"/>
          <w:lang w:eastAsia="en-US"/>
          <w:rPrChange w:id="368" w:author="Thomas Durfee" w:date="2017-10-21T16:24:00Z">
            <w:rPr>
              <w:ins w:id="369" w:author="Thomas Durfee" w:date="2017-10-21T16:16:00Z"/>
              <w:lang w:eastAsia="en-US"/>
            </w:rPr>
          </w:rPrChange>
        </w:rPr>
        <w:pPrChange w:id="370" w:author="Thomas Durfee" w:date="2017-10-21T16:24:00Z">
          <w:pPr>
            <w:pStyle w:val="Heading1"/>
            <w:spacing w:after="240" w:line="360" w:lineRule="auto"/>
          </w:pPr>
        </w:pPrChange>
      </w:pPr>
    </w:p>
    <w:p w14:paraId="61CFE63A" w14:textId="10FF6827" w:rsidR="0064557B" w:rsidRDefault="008C2319" w:rsidP="008C2319">
      <w:pPr>
        <w:pStyle w:val="Heading3"/>
        <w:rPr>
          <w:ins w:id="371" w:author="Thomas Durfee" w:date="2017-10-21T16:24:00Z"/>
          <w:lang w:eastAsia="en-US"/>
        </w:rPr>
        <w:pPrChange w:id="372" w:author="Thomas Durfee" w:date="2017-10-21T16:17:00Z">
          <w:pPr>
            <w:pStyle w:val="Heading1"/>
            <w:spacing w:after="240" w:line="360" w:lineRule="auto"/>
          </w:pPr>
        </w:pPrChange>
      </w:pPr>
      <w:ins w:id="373" w:author="Thomas Durfee" w:date="2017-10-21T16:16:00Z">
        <w:r w:rsidRPr="008C2319">
          <w:rPr>
            <w:lang w:eastAsia="en-US"/>
          </w:rPr>
          <w:t>L</w:t>
        </w:r>
        <w:r w:rsidR="0064557B" w:rsidRPr="008C2319">
          <w:rPr>
            <w:lang w:eastAsia="en-US"/>
          </w:rPr>
          <w:t>imitations</w:t>
        </w:r>
      </w:ins>
    </w:p>
    <w:p w14:paraId="3DE84171" w14:textId="77777777" w:rsidR="008C2319" w:rsidRPr="008C2319" w:rsidRDefault="008C2319" w:rsidP="008C2319">
      <w:pPr>
        <w:rPr>
          <w:ins w:id="374" w:author="Thomas Durfee" w:date="2017-10-21T16:24:00Z"/>
          <w:lang w:eastAsia="en-US"/>
        </w:rPr>
      </w:pPr>
      <w:ins w:id="375" w:author="Thomas Durfee" w:date="2017-10-21T16:24: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2BABA75E" w14:textId="77777777" w:rsidR="008C2319" w:rsidRPr="008C2319" w:rsidRDefault="008C2319" w:rsidP="008C2319">
      <w:pPr>
        <w:rPr>
          <w:ins w:id="376" w:author="Thomas Durfee" w:date="2017-10-21T16:16:00Z"/>
          <w:lang w:eastAsia="en-US"/>
          <w:rPrChange w:id="377" w:author="Thomas Durfee" w:date="2017-10-21T16:24:00Z">
            <w:rPr>
              <w:ins w:id="378" w:author="Thomas Durfee" w:date="2017-10-21T16:16:00Z"/>
              <w:lang w:eastAsia="en-US"/>
            </w:rPr>
          </w:rPrChange>
        </w:rPr>
        <w:pPrChange w:id="379" w:author="Thomas Durfee" w:date="2017-10-21T16:24:00Z">
          <w:pPr>
            <w:pStyle w:val="Heading1"/>
            <w:spacing w:after="240" w:line="360" w:lineRule="auto"/>
          </w:pPr>
        </w:pPrChange>
      </w:pPr>
    </w:p>
    <w:p w14:paraId="7FC022DF" w14:textId="70A748EA" w:rsidR="0064557B" w:rsidRDefault="0064557B" w:rsidP="008C2319">
      <w:pPr>
        <w:pStyle w:val="Heading3"/>
        <w:rPr>
          <w:ins w:id="380" w:author="Thomas Durfee" w:date="2017-10-21T16:24:00Z"/>
          <w:lang w:eastAsia="en-US"/>
        </w:rPr>
        <w:pPrChange w:id="381" w:author="Thomas Durfee" w:date="2017-10-21T16:17:00Z">
          <w:pPr>
            <w:pStyle w:val="Heading1"/>
            <w:spacing w:after="240" w:line="360" w:lineRule="auto"/>
          </w:pPr>
        </w:pPrChange>
      </w:pPr>
      <w:ins w:id="382" w:author="Thomas Durfee" w:date="2017-10-21T16:16:00Z">
        <w:r w:rsidRPr="008C2319">
          <w:rPr>
            <w:lang w:eastAsia="en-US"/>
          </w:rPr>
          <w:lastRenderedPageBreak/>
          <w:t xml:space="preserve">Conclusion </w:t>
        </w:r>
      </w:ins>
    </w:p>
    <w:p w14:paraId="69A26AF8" w14:textId="77777777" w:rsidR="008C2319" w:rsidRPr="008C2319" w:rsidRDefault="008C2319" w:rsidP="008C2319">
      <w:pPr>
        <w:rPr>
          <w:ins w:id="383" w:author="Thomas Durfee" w:date="2017-10-21T16:24:00Z"/>
          <w:lang w:eastAsia="en-US"/>
        </w:rPr>
      </w:pPr>
      <w:ins w:id="384" w:author="Thomas Durfee" w:date="2017-10-21T16:24: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5CA53011" w14:textId="77777777" w:rsidR="008C2319" w:rsidRPr="008C2319" w:rsidRDefault="008C2319" w:rsidP="008C2319">
      <w:pPr>
        <w:rPr>
          <w:ins w:id="385" w:author="Thomas Durfee" w:date="2017-10-21T16:16:00Z"/>
          <w:lang w:eastAsia="en-US"/>
          <w:rPrChange w:id="386" w:author="Thomas Durfee" w:date="2017-10-21T16:24:00Z">
            <w:rPr>
              <w:ins w:id="387" w:author="Thomas Durfee" w:date="2017-10-21T16:16:00Z"/>
              <w:lang w:eastAsia="en-US"/>
            </w:rPr>
          </w:rPrChange>
        </w:rPr>
        <w:pPrChange w:id="388" w:author="Thomas Durfee" w:date="2017-10-21T16:24:00Z">
          <w:pPr>
            <w:pStyle w:val="Heading1"/>
            <w:spacing w:after="240" w:line="360" w:lineRule="auto"/>
          </w:pPr>
        </w:pPrChange>
      </w:pPr>
    </w:p>
    <w:p w14:paraId="0906C31F" w14:textId="58022E95" w:rsidR="0064557B" w:rsidRDefault="0064557B" w:rsidP="008C2319">
      <w:pPr>
        <w:pStyle w:val="Heading2"/>
        <w:rPr>
          <w:ins w:id="389" w:author="Thomas Durfee" w:date="2017-10-21T16:24:00Z"/>
          <w:lang w:eastAsia="en-US"/>
        </w:rPr>
        <w:pPrChange w:id="390" w:author="Thomas Durfee" w:date="2017-10-21T16:17:00Z">
          <w:pPr>
            <w:pStyle w:val="Heading1"/>
            <w:spacing w:after="240" w:line="360" w:lineRule="auto"/>
          </w:pPr>
        </w:pPrChange>
      </w:pPr>
      <w:ins w:id="391" w:author="Thomas Durfee" w:date="2017-10-21T16:16:00Z">
        <w:r w:rsidRPr="008C2319">
          <w:rPr>
            <w:lang w:eastAsia="en-US"/>
          </w:rPr>
          <w:t xml:space="preserve">References </w:t>
        </w:r>
      </w:ins>
    </w:p>
    <w:p w14:paraId="042FD275" w14:textId="77777777" w:rsidR="008C2319" w:rsidRPr="008C2319" w:rsidRDefault="008C2319" w:rsidP="008C2319">
      <w:pPr>
        <w:rPr>
          <w:ins w:id="392" w:author="Thomas Durfee" w:date="2017-10-21T16:24:00Z"/>
          <w:lang w:eastAsia="en-US"/>
        </w:rPr>
      </w:pPr>
      <w:ins w:id="393" w:author="Thomas Durfee" w:date="2017-10-21T16:24: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66C1E05F" w14:textId="77777777" w:rsidR="008C2319" w:rsidRPr="008C2319" w:rsidRDefault="008C2319" w:rsidP="008C2319">
      <w:pPr>
        <w:rPr>
          <w:ins w:id="394" w:author="Thomas Durfee" w:date="2017-10-21T16:16:00Z"/>
          <w:lang w:eastAsia="en-US"/>
          <w:rPrChange w:id="395" w:author="Thomas Durfee" w:date="2017-10-21T16:24:00Z">
            <w:rPr>
              <w:ins w:id="396" w:author="Thomas Durfee" w:date="2017-10-21T16:16:00Z"/>
              <w:lang w:eastAsia="en-US"/>
            </w:rPr>
          </w:rPrChange>
        </w:rPr>
        <w:pPrChange w:id="397" w:author="Thomas Durfee" w:date="2017-10-21T16:24:00Z">
          <w:pPr>
            <w:pStyle w:val="Heading1"/>
            <w:spacing w:after="240" w:line="360" w:lineRule="auto"/>
          </w:pPr>
        </w:pPrChange>
      </w:pPr>
    </w:p>
    <w:p w14:paraId="63782459" w14:textId="39EFC40D" w:rsidR="0064557B" w:rsidRDefault="0064557B" w:rsidP="008C2319">
      <w:pPr>
        <w:pStyle w:val="Heading2"/>
        <w:rPr>
          <w:ins w:id="398" w:author="Thomas Durfee" w:date="2017-10-21T16:24:00Z"/>
          <w:lang w:eastAsia="en-US"/>
        </w:rPr>
        <w:pPrChange w:id="399" w:author="Thomas Durfee" w:date="2017-10-21T16:17:00Z">
          <w:pPr>
            <w:pStyle w:val="Heading1"/>
            <w:spacing w:after="240" w:line="360" w:lineRule="auto"/>
          </w:pPr>
        </w:pPrChange>
      </w:pPr>
      <w:ins w:id="400" w:author="Thomas Durfee" w:date="2017-10-21T16:16:00Z">
        <w:r w:rsidRPr="008C2319">
          <w:rPr>
            <w:lang w:eastAsia="en-US"/>
          </w:rPr>
          <w:t>Tables (the tables should tell your story by themselves)</w:t>
        </w:r>
      </w:ins>
    </w:p>
    <w:p w14:paraId="08116EF8" w14:textId="77777777" w:rsidR="008C2319" w:rsidRPr="008C2319" w:rsidRDefault="008C2319" w:rsidP="008C2319">
      <w:pPr>
        <w:rPr>
          <w:ins w:id="401" w:author="Thomas Durfee" w:date="2017-10-21T16:24:00Z"/>
          <w:lang w:eastAsia="en-US"/>
        </w:rPr>
      </w:pPr>
      <w:ins w:id="402" w:author="Thomas Durfee" w:date="2017-10-21T16:24: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3E40FC71" w14:textId="77777777" w:rsidR="008C2319" w:rsidRPr="008C2319" w:rsidRDefault="008C2319" w:rsidP="008C2319">
      <w:pPr>
        <w:rPr>
          <w:ins w:id="403" w:author="Thomas Durfee" w:date="2017-10-21T16:16:00Z"/>
          <w:lang w:eastAsia="en-US"/>
          <w:rPrChange w:id="404" w:author="Thomas Durfee" w:date="2017-10-21T16:24:00Z">
            <w:rPr>
              <w:ins w:id="405" w:author="Thomas Durfee" w:date="2017-10-21T16:16:00Z"/>
              <w:lang w:eastAsia="en-US"/>
            </w:rPr>
          </w:rPrChange>
        </w:rPr>
        <w:pPrChange w:id="406" w:author="Thomas Durfee" w:date="2017-10-21T16:24:00Z">
          <w:pPr>
            <w:pStyle w:val="Heading1"/>
            <w:spacing w:after="240" w:line="360" w:lineRule="auto"/>
          </w:pPr>
        </w:pPrChange>
      </w:pPr>
    </w:p>
    <w:p w14:paraId="13174AFE" w14:textId="29FBCDD1" w:rsidR="0064557B" w:rsidRDefault="0064557B" w:rsidP="008C2319">
      <w:pPr>
        <w:pStyle w:val="Heading2"/>
        <w:rPr>
          <w:ins w:id="407" w:author="Thomas Durfee" w:date="2017-10-21T16:25:00Z"/>
          <w:lang w:eastAsia="en-US"/>
        </w:rPr>
        <w:pPrChange w:id="408" w:author="Thomas Durfee" w:date="2017-10-21T16:17:00Z">
          <w:pPr>
            <w:pStyle w:val="Heading1"/>
            <w:spacing w:after="240" w:line="360" w:lineRule="auto"/>
          </w:pPr>
        </w:pPrChange>
      </w:pPr>
      <w:ins w:id="409" w:author="Thomas Durfee" w:date="2017-10-21T16:16:00Z">
        <w:r w:rsidRPr="008C2319">
          <w:rPr>
            <w:lang w:eastAsia="en-US"/>
          </w:rPr>
          <w:t>Figures</w:t>
        </w:r>
      </w:ins>
    </w:p>
    <w:p w14:paraId="12675FDE" w14:textId="77777777" w:rsidR="008C2319" w:rsidRPr="008C2319" w:rsidRDefault="008C2319" w:rsidP="008C2319">
      <w:pPr>
        <w:rPr>
          <w:ins w:id="410" w:author="Thomas Durfee" w:date="2017-10-21T16:25:00Z"/>
          <w:lang w:eastAsia="en-US"/>
        </w:rPr>
      </w:pPr>
      <w:ins w:id="411" w:author="Thomas Durfee" w:date="2017-10-21T16:25: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3C138273" w14:textId="77777777" w:rsidR="008C2319" w:rsidRPr="008C2319" w:rsidRDefault="008C2319" w:rsidP="008C2319">
      <w:pPr>
        <w:rPr>
          <w:ins w:id="412" w:author="Thomas Durfee" w:date="2017-10-21T16:16:00Z"/>
          <w:lang w:eastAsia="en-US"/>
          <w:rPrChange w:id="413" w:author="Thomas Durfee" w:date="2017-10-21T16:25:00Z">
            <w:rPr>
              <w:ins w:id="414" w:author="Thomas Durfee" w:date="2017-10-21T16:16:00Z"/>
              <w:lang w:eastAsia="en-US"/>
            </w:rPr>
          </w:rPrChange>
        </w:rPr>
        <w:pPrChange w:id="415" w:author="Thomas Durfee" w:date="2017-10-21T16:25:00Z">
          <w:pPr>
            <w:pStyle w:val="Heading1"/>
            <w:spacing w:after="240" w:line="360" w:lineRule="auto"/>
          </w:pPr>
        </w:pPrChange>
      </w:pPr>
    </w:p>
    <w:p w14:paraId="7FA4B1E2" w14:textId="72E14C4B" w:rsidR="0064557B" w:rsidRDefault="0064557B" w:rsidP="008C2319">
      <w:pPr>
        <w:pStyle w:val="Heading2"/>
        <w:rPr>
          <w:ins w:id="416" w:author="Thomas Durfee" w:date="2017-10-21T16:25:00Z"/>
          <w:lang w:eastAsia="en-US"/>
        </w:rPr>
        <w:pPrChange w:id="417" w:author="Thomas Durfee" w:date="2017-10-21T16:17:00Z">
          <w:pPr>
            <w:pStyle w:val="Heading1"/>
            <w:spacing w:after="240" w:line="360" w:lineRule="auto"/>
          </w:pPr>
        </w:pPrChange>
      </w:pPr>
      <w:ins w:id="418" w:author="Thomas Durfee" w:date="2017-10-21T16:16:00Z">
        <w:r w:rsidRPr="008C2319">
          <w:rPr>
            <w:lang w:eastAsia="en-US"/>
          </w:rPr>
          <w:t>Appendix</w:t>
        </w:r>
      </w:ins>
    </w:p>
    <w:p w14:paraId="01A25E94" w14:textId="77777777" w:rsidR="008C2319" w:rsidRPr="008C2319" w:rsidRDefault="008C2319" w:rsidP="008C2319">
      <w:pPr>
        <w:rPr>
          <w:ins w:id="419" w:author="Thomas Durfee" w:date="2017-10-21T16:25:00Z"/>
          <w:lang w:eastAsia="en-US"/>
        </w:rPr>
      </w:pPr>
      <w:ins w:id="420" w:author="Thomas Durfee" w:date="2017-10-21T16:25:00Z">
        <w:r w:rsidRPr="008C2319">
          <w:rPr>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ins>
    </w:p>
    <w:p w14:paraId="4838D900" w14:textId="77777777" w:rsidR="008C2319" w:rsidRPr="008C2319" w:rsidRDefault="008C2319" w:rsidP="008C2319">
      <w:pPr>
        <w:rPr>
          <w:ins w:id="421" w:author="Thomas Durfee" w:date="2017-10-21T16:16:00Z"/>
          <w:lang w:eastAsia="en-US"/>
          <w:rPrChange w:id="422" w:author="Thomas Durfee" w:date="2017-10-21T16:25:00Z">
            <w:rPr>
              <w:ins w:id="423" w:author="Thomas Durfee" w:date="2017-10-21T16:16:00Z"/>
              <w:lang w:eastAsia="en-US"/>
            </w:rPr>
          </w:rPrChange>
        </w:rPr>
        <w:pPrChange w:id="424" w:author="Thomas Durfee" w:date="2017-10-21T16:25:00Z">
          <w:pPr>
            <w:pStyle w:val="Heading1"/>
            <w:spacing w:after="240" w:line="360" w:lineRule="auto"/>
          </w:pPr>
        </w:pPrChange>
      </w:pPr>
    </w:p>
    <w:p w14:paraId="6C493378" w14:textId="77777777" w:rsidR="0064557B" w:rsidRPr="008C2319" w:rsidRDefault="0064557B" w:rsidP="008C2319">
      <w:pPr>
        <w:pStyle w:val="Heading2"/>
        <w:rPr>
          <w:ins w:id="425" w:author="Thomas Durfee" w:date="2017-10-21T16:16:00Z"/>
          <w:lang w:eastAsia="en-US"/>
        </w:rPr>
        <w:pPrChange w:id="426" w:author="Thomas Durfee" w:date="2017-10-21T16:17:00Z">
          <w:pPr>
            <w:pStyle w:val="Heading1"/>
            <w:spacing w:after="240" w:line="360" w:lineRule="auto"/>
          </w:pPr>
        </w:pPrChange>
      </w:pPr>
      <w:ins w:id="427" w:author="Thomas Durfee" w:date="2017-10-21T16:16:00Z">
        <w:r w:rsidRPr="008C2319">
          <w:rPr>
            <w:lang w:eastAsia="en-US"/>
          </w:rPr>
          <w:t>Notice no literature review. Your introduction is all you get</w:t>
        </w:r>
      </w:ins>
    </w:p>
    <w:p w14:paraId="58D61F34" w14:textId="34BBA02D" w:rsidR="00C42472" w:rsidDel="0064557B" w:rsidRDefault="00C42472" w:rsidP="00C42472">
      <w:pPr>
        <w:spacing w:line="360" w:lineRule="auto"/>
        <w:rPr>
          <w:del w:id="428" w:author="Thomas Durfee" w:date="2017-10-21T16:13:00Z"/>
          <w:rFonts w:ascii="Georgia" w:hAnsi="Georgia"/>
        </w:rPr>
      </w:pPr>
      <w:del w:id="429" w:author="Thomas Durfee" w:date="2017-10-21T16:13:00Z">
        <w:r w:rsidRPr="008D776C" w:rsidDel="0064557B">
          <w:rPr>
            <w:rFonts w:ascii="Georgia" w:eastAsia="Times New Roman" w:hAnsi="Georgia" w:cs="Arial"/>
            <w:color w:val="222222"/>
            <w:sz w:val="24"/>
            <w:szCs w:val="19"/>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5FC6D173" w14:textId="466FB0E9" w:rsidR="00C42472" w:rsidRDefault="00C42472" w:rsidP="00A26C14">
      <w:pPr>
        <w:rPr>
          <w:ins w:id="430" w:author="Thomas J Durfee" w:date="2017-06-13T12:49:00Z"/>
        </w:rPr>
      </w:pPr>
    </w:p>
    <w:p w14:paraId="45E2C4AB" w14:textId="77777777" w:rsidR="00570107" w:rsidRDefault="00570107" w:rsidP="00A26C14"/>
    <w:p w14:paraId="1B2D9190" w14:textId="688D58F9" w:rsidR="00C42472" w:rsidRPr="009C6B0C" w:rsidRDefault="00C42472" w:rsidP="00C42472">
      <w:pPr>
        <w:pStyle w:val="Heading1"/>
        <w:spacing w:after="240" w:line="360" w:lineRule="auto"/>
        <w:rPr>
          <w:b/>
        </w:rPr>
      </w:pPr>
      <w:r>
        <w:rPr>
          <w:b/>
        </w:rPr>
        <w:t xml:space="preserve">Subject </w:t>
      </w:r>
      <w:del w:id="431" w:author="Thomas Durfee" w:date="2017-10-21T16:19:00Z">
        <w:r w:rsidDel="008C2319">
          <w:rPr>
            <w:b/>
          </w:rPr>
          <w:delText>4</w:delText>
        </w:r>
      </w:del>
      <w:ins w:id="432" w:author="Thomas Durfee" w:date="2017-10-21T16:19:00Z">
        <w:r w:rsidR="008C2319">
          <w:rPr>
            <w:b/>
          </w:rPr>
          <w:t>5</w:t>
        </w:r>
      </w:ins>
      <w:r>
        <w:rPr>
          <w:b/>
        </w:rPr>
        <w:t xml:space="preserve">: </w:t>
      </w:r>
      <w:del w:id="433" w:author="Thomas Durfee" w:date="2017-10-21T16:25:00Z">
        <w:r w:rsidR="00570107" w:rsidDel="001C4A98">
          <w:rPr>
            <w:b/>
          </w:rPr>
          <w:delText>Current methods of research</w:delText>
        </w:r>
      </w:del>
      <w:ins w:id="434" w:author="Thomas Durfee" w:date="2017-10-21T16:25:00Z">
        <w:r w:rsidR="001C4A98">
          <w:rPr>
            <w:b/>
          </w:rPr>
          <w:t>insert title</w:t>
        </w:r>
      </w:ins>
    </w:p>
    <w:p w14:paraId="3E360247" w14:textId="4ED63D87" w:rsidR="00C42472" w:rsidRDefault="00C42472" w:rsidP="00C42472">
      <w:pPr>
        <w:spacing w:line="360" w:lineRule="auto"/>
        <w:rPr>
          <w:ins w:id="435" w:author="Thomas J Durfee" w:date="2017-06-13T12:46:00Z"/>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C03312F" w14:textId="43FBBE05" w:rsidR="00570107" w:rsidRDefault="00570107" w:rsidP="00C42472">
      <w:pPr>
        <w:spacing w:line="360" w:lineRule="auto"/>
        <w:rPr>
          <w:ins w:id="436" w:author="Thomas J Durfee" w:date="2017-06-13T12:49:00Z"/>
          <w:rFonts w:ascii="Georgia" w:eastAsia="Times New Roman" w:hAnsi="Georgia" w:cs="Arial"/>
          <w:color w:val="222222"/>
          <w:sz w:val="24"/>
          <w:szCs w:val="19"/>
          <w:lang w:eastAsia="en-US"/>
        </w:rPr>
      </w:pPr>
    </w:p>
    <w:p w14:paraId="2BB5AFD8" w14:textId="2B72EC22" w:rsidR="00570107" w:rsidDel="008C2319" w:rsidRDefault="00570107" w:rsidP="008C2319">
      <w:pPr>
        <w:spacing w:line="360" w:lineRule="auto"/>
        <w:rPr>
          <w:ins w:id="437" w:author="Thomas J Durfee" w:date="2017-06-13T12:46:00Z"/>
          <w:del w:id="438" w:author="Thomas Durfee" w:date="2017-10-21T16:19:00Z"/>
          <w:rFonts w:ascii="Georgia" w:eastAsia="Times New Roman" w:hAnsi="Georgia" w:cs="Arial"/>
          <w:color w:val="222222"/>
          <w:sz w:val="24"/>
          <w:szCs w:val="19"/>
          <w:lang w:eastAsia="en-US"/>
        </w:rPr>
        <w:pPrChange w:id="439" w:author="Thomas Durfee" w:date="2017-10-21T16:19:00Z">
          <w:pPr>
            <w:spacing w:line="360" w:lineRule="auto"/>
          </w:pPr>
        </w:pPrChange>
      </w:pPr>
    </w:p>
    <w:p w14:paraId="1E842039" w14:textId="1F1CD79A" w:rsidR="00570107" w:rsidRPr="009C6B0C" w:rsidDel="008C2319" w:rsidRDefault="00570107" w:rsidP="008C2319">
      <w:pPr>
        <w:spacing w:line="360" w:lineRule="auto"/>
        <w:rPr>
          <w:del w:id="440" w:author="Thomas Durfee" w:date="2017-10-21T16:19:00Z"/>
          <w:b/>
        </w:rPr>
        <w:pPrChange w:id="441" w:author="Thomas Durfee" w:date="2017-10-21T16:19:00Z">
          <w:pPr>
            <w:pStyle w:val="Heading1"/>
            <w:spacing w:after="240" w:line="360" w:lineRule="auto"/>
          </w:pPr>
        </w:pPrChange>
      </w:pPr>
      <w:del w:id="442" w:author="Thomas Durfee" w:date="2017-10-21T16:19:00Z">
        <w:r w:rsidDel="008C2319">
          <w:rPr>
            <w:b/>
          </w:rPr>
          <w:delText>Subject 5: The Instrument</w:delText>
        </w:r>
      </w:del>
    </w:p>
    <w:p w14:paraId="4DD4DEC8" w14:textId="25BEC70D" w:rsidR="00570107" w:rsidDel="008C2319" w:rsidRDefault="00570107" w:rsidP="008C2319">
      <w:pPr>
        <w:spacing w:line="360" w:lineRule="auto"/>
        <w:rPr>
          <w:del w:id="443" w:author="Thomas Durfee" w:date="2017-10-21T16:19:00Z"/>
          <w:rFonts w:ascii="Georgia" w:hAnsi="Georgia"/>
        </w:rPr>
        <w:pPrChange w:id="444" w:author="Thomas Durfee" w:date="2017-10-21T16:19:00Z">
          <w:pPr>
            <w:spacing w:line="360" w:lineRule="auto"/>
          </w:pPr>
        </w:pPrChange>
      </w:pPr>
      <w:del w:id="445" w:author="Thomas Durfee" w:date="2017-10-21T16:19:00Z">
        <w:r w:rsidRPr="008D776C" w:rsidDel="008C2319">
          <w:rPr>
            <w:rFonts w:ascii="Georgia" w:eastAsia="Times New Roman" w:hAnsi="Georgia" w:cs="Arial"/>
            <w:color w:val="222222"/>
            <w:sz w:val="24"/>
            <w:szCs w:val="19"/>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2FC7610D" w14:textId="22E6F7DE" w:rsidR="00570107" w:rsidDel="008C2319" w:rsidRDefault="00570107" w:rsidP="008C2319">
      <w:pPr>
        <w:spacing w:line="360" w:lineRule="auto"/>
        <w:rPr>
          <w:del w:id="446" w:author="Thomas Durfee" w:date="2017-10-21T16:19:00Z"/>
          <w:rFonts w:ascii="Georgia" w:hAnsi="Georgia"/>
        </w:rPr>
        <w:pPrChange w:id="447" w:author="Thomas Durfee" w:date="2017-10-21T16:19:00Z">
          <w:pPr>
            <w:spacing w:line="360" w:lineRule="auto"/>
          </w:pPr>
        </w:pPrChange>
      </w:pPr>
    </w:p>
    <w:p w14:paraId="6898AEA4" w14:textId="11BFD7B1" w:rsidR="00C42472" w:rsidDel="008C2319" w:rsidRDefault="00C42472" w:rsidP="008C2319">
      <w:pPr>
        <w:spacing w:line="360" w:lineRule="auto"/>
        <w:rPr>
          <w:del w:id="448" w:author="Thomas Durfee" w:date="2017-10-21T16:19:00Z"/>
        </w:rPr>
        <w:pPrChange w:id="449" w:author="Thomas Durfee" w:date="2017-10-21T16:19:00Z">
          <w:pPr/>
        </w:pPrChange>
      </w:pPr>
    </w:p>
    <w:p w14:paraId="1620CFE5" w14:textId="47B0ABA4" w:rsidR="00570107" w:rsidRPr="009C6B0C" w:rsidDel="008C2319" w:rsidRDefault="00570107" w:rsidP="008C2319">
      <w:pPr>
        <w:spacing w:line="360" w:lineRule="auto"/>
        <w:rPr>
          <w:del w:id="450" w:author="Thomas Durfee" w:date="2017-10-21T16:19:00Z"/>
          <w:b/>
        </w:rPr>
        <w:pPrChange w:id="451" w:author="Thomas Durfee" w:date="2017-10-21T16:19:00Z">
          <w:pPr>
            <w:pStyle w:val="Heading1"/>
            <w:spacing w:after="240" w:line="360" w:lineRule="auto"/>
          </w:pPr>
        </w:pPrChange>
      </w:pPr>
      <w:del w:id="452" w:author="Thomas Durfee" w:date="2017-10-21T16:19:00Z">
        <w:r w:rsidDel="008C2319">
          <w:rPr>
            <w:b/>
          </w:rPr>
          <w:delText>Subject 6: The Model</w:delText>
        </w:r>
      </w:del>
    </w:p>
    <w:p w14:paraId="03D43161" w14:textId="760FD3F8" w:rsidR="00570107" w:rsidDel="008C2319" w:rsidRDefault="00570107" w:rsidP="008C2319">
      <w:pPr>
        <w:spacing w:line="360" w:lineRule="auto"/>
        <w:rPr>
          <w:ins w:id="453" w:author="Thomas J Durfee" w:date="2017-06-13T12:47:00Z"/>
          <w:del w:id="454" w:author="Thomas Durfee" w:date="2017-10-21T16:19:00Z"/>
          <w:rFonts w:ascii="Georgia" w:eastAsia="Times New Roman" w:hAnsi="Georgia" w:cs="Arial"/>
          <w:color w:val="222222"/>
          <w:sz w:val="24"/>
          <w:szCs w:val="19"/>
          <w:lang w:eastAsia="en-US"/>
        </w:rPr>
        <w:pPrChange w:id="455" w:author="Thomas Durfee" w:date="2017-10-21T16:19:00Z">
          <w:pPr>
            <w:spacing w:line="360" w:lineRule="auto"/>
          </w:pPr>
        </w:pPrChange>
      </w:pPr>
      <w:del w:id="456" w:author="Thomas Durfee" w:date="2017-10-21T16:19:00Z">
        <w:r w:rsidRPr="008D776C" w:rsidDel="008C2319">
          <w:rPr>
            <w:rFonts w:ascii="Georgia" w:eastAsia="Times New Roman" w:hAnsi="Georgia" w:cs="Arial"/>
            <w:color w:val="222222"/>
            <w:sz w:val="24"/>
            <w:szCs w:val="19"/>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04A75693" w14:textId="5843D1BF" w:rsidR="00570107" w:rsidDel="008C2319" w:rsidRDefault="00570107" w:rsidP="008C2319">
      <w:pPr>
        <w:spacing w:line="360" w:lineRule="auto"/>
        <w:rPr>
          <w:ins w:id="457" w:author="Thomas J Durfee" w:date="2017-06-13T12:48:00Z"/>
          <w:del w:id="458" w:author="Thomas Durfee" w:date="2017-10-21T16:19:00Z"/>
          <w:rFonts w:ascii="Georgia" w:hAnsi="Georgia"/>
        </w:rPr>
        <w:pPrChange w:id="459" w:author="Thomas Durfee" w:date="2017-10-21T16:19:00Z">
          <w:pPr>
            <w:spacing w:line="360" w:lineRule="auto"/>
          </w:pPr>
        </w:pPrChange>
      </w:pPr>
    </w:p>
    <w:p w14:paraId="64141687" w14:textId="3CD26195" w:rsidR="00570107" w:rsidDel="008C2319" w:rsidRDefault="00570107" w:rsidP="008C2319">
      <w:pPr>
        <w:spacing w:line="360" w:lineRule="auto"/>
        <w:rPr>
          <w:del w:id="460" w:author="Thomas Durfee" w:date="2017-10-21T16:19:00Z"/>
          <w:rFonts w:ascii="Georgia" w:hAnsi="Georgia"/>
        </w:rPr>
        <w:pPrChange w:id="461" w:author="Thomas Durfee" w:date="2017-10-21T16:19:00Z">
          <w:pPr>
            <w:spacing w:line="360" w:lineRule="auto"/>
          </w:pPr>
        </w:pPrChange>
      </w:pPr>
    </w:p>
    <w:p w14:paraId="040B3DB7" w14:textId="1EB7FD32" w:rsidR="00570107" w:rsidRPr="009C6B0C" w:rsidDel="008C2319" w:rsidRDefault="00570107" w:rsidP="008C2319">
      <w:pPr>
        <w:spacing w:line="360" w:lineRule="auto"/>
        <w:rPr>
          <w:del w:id="462" w:author="Thomas Durfee" w:date="2017-10-21T16:19:00Z"/>
          <w:b/>
        </w:rPr>
        <w:pPrChange w:id="463" w:author="Thomas Durfee" w:date="2017-10-21T16:19:00Z">
          <w:pPr>
            <w:pStyle w:val="Heading1"/>
            <w:spacing w:after="240" w:line="360" w:lineRule="auto"/>
          </w:pPr>
        </w:pPrChange>
      </w:pPr>
      <w:del w:id="464" w:author="Thomas Durfee" w:date="2017-10-21T16:19:00Z">
        <w:r w:rsidDel="008C2319">
          <w:rPr>
            <w:b/>
          </w:rPr>
          <w:delText>Subject 7: Data</w:delText>
        </w:r>
      </w:del>
    </w:p>
    <w:p w14:paraId="3E4B3F12" w14:textId="17D5EA8A" w:rsidR="00570107" w:rsidDel="008C2319" w:rsidRDefault="00570107" w:rsidP="008C2319">
      <w:pPr>
        <w:spacing w:line="360" w:lineRule="auto"/>
        <w:rPr>
          <w:del w:id="465" w:author="Thomas Durfee" w:date="2017-10-21T16:19:00Z"/>
          <w:rFonts w:ascii="Georgia" w:hAnsi="Georgia"/>
        </w:rPr>
        <w:pPrChange w:id="466" w:author="Thomas Durfee" w:date="2017-10-21T16:19:00Z">
          <w:pPr>
            <w:spacing w:line="360" w:lineRule="auto"/>
          </w:pPr>
        </w:pPrChange>
      </w:pPr>
      <w:del w:id="467" w:author="Thomas Durfee" w:date="2017-10-21T16:19:00Z">
        <w:r w:rsidRPr="008D776C" w:rsidDel="008C2319">
          <w:rPr>
            <w:rFonts w:ascii="Georgia" w:eastAsia="Times New Roman" w:hAnsi="Georgia" w:cs="Arial"/>
            <w:color w:val="222222"/>
            <w:sz w:val="24"/>
            <w:szCs w:val="19"/>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3735DC08" w14:textId="04936C4E" w:rsidR="00C42472" w:rsidDel="008C2319" w:rsidRDefault="00C42472" w:rsidP="008C2319">
      <w:pPr>
        <w:spacing w:line="360" w:lineRule="auto"/>
        <w:rPr>
          <w:del w:id="468" w:author="Thomas Durfee" w:date="2017-10-21T16:19:00Z"/>
        </w:rPr>
        <w:pPrChange w:id="469" w:author="Thomas Durfee" w:date="2017-10-21T16:19:00Z">
          <w:pPr/>
        </w:pPrChange>
      </w:pPr>
    </w:p>
    <w:p w14:paraId="5CBC56B0" w14:textId="26AE9A58" w:rsidR="00C42472" w:rsidDel="008C2319" w:rsidRDefault="00C42472" w:rsidP="008C2319">
      <w:pPr>
        <w:spacing w:line="360" w:lineRule="auto"/>
        <w:rPr>
          <w:del w:id="470" w:author="Thomas Durfee" w:date="2017-10-21T16:19:00Z"/>
        </w:rPr>
        <w:pPrChange w:id="471" w:author="Thomas Durfee" w:date="2017-10-21T16:19:00Z">
          <w:pPr/>
        </w:pPrChange>
      </w:pPr>
    </w:p>
    <w:p w14:paraId="73331621" w14:textId="349C7445" w:rsidR="00C42472" w:rsidRPr="009C6B0C" w:rsidDel="008C2319" w:rsidRDefault="00C42472" w:rsidP="008C2319">
      <w:pPr>
        <w:spacing w:line="360" w:lineRule="auto"/>
        <w:rPr>
          <w:del w:id="472" w:author="Thomas Durfee" w:date="2017-10-21T16:19:00Z"/>
          <w:b/>
        </w:rPr>
        <w:pPrChange w:id="473" w:author="Thomas Durfee" w:date="2017-10-21T16:19:00Z">
          <w:pPr>
            <w:pStyle w:val="Heading1"/>
            <w:spacing w:after="240" w:line="360" w:lineRule="auto"/>
          </w:pPr>
        </w:pPrChange>
      </w:pPr>
      <w:del w:id="474" w:author="Thomas Durfee" w:date="2017-10-21T16:19:00Z">
        <w:r w:rsidDel="008C2319">
          <w:rPr>
            <w:b/>
          </w:rPr>
          <w:delText>Subject</w:delText>
        </w:r>
        <w:r w:rsidR="00570107" w:rsidDel="008C2319">
          <w:rPr>
            <w:b/>
          </w:rPr>
          <w:delText xml:space="preserve"> 8</w:delText>
        </w:r>
        <w:r w:rsidDel="008C2319">
          <w:rPr>
            <w:b/>
          </w:rPr>
          <w:delText xml:space="preserve">: </w:delText>
        </w:r>
        <w:r w:rsidR="00570107" w:rsidDel="008C2319">
          <w:rPr>
            <w:b/>
          </w:rPr>
          <w:delText>Results</w:delText>
        </w:r>
      </w:del>
    </w:p>
    <w:p w14:paraId="09E4ED0C" w14:textId="5F8D3196" w:rsidR="00C42472" w:rsidDel="008C2319" w:rsidRDefault="00C42472" w:rsidP="008C2319">
      <w:pPr>
        <w:spacing w:line="360" w:lineRule="auto"/>
        <w:rPr>
          <w:del w:id="475" w:author="Thomas Durfee" w:date="2017-10-21T16:19:00Z"/>
          <w:rFonts w:ascii="Georgia" w:hAnsi="Georgia"/>
        </w:rPr>
        <w:pPrChange w:id="476" w:author="Thomas Durfee" w:date="2017-10-21T16:19:00Z">
          <w:pPr>
            <w:spacing w:line="360" w:lineRule="auto"/>
          </w:pPr>
        </w:pPrChange>
      </w:pPr>
      <w:del w:id="477" w:author="Thomas Durfee" w:date="2017-10-21T16:19:00Z">
        <w:r w:rsidRPr="008D776C" w:rsidDel="008C2319">
          <w:rPr>
            <w:rFonts w:ascii="Georgia" w:eastAsia="Times New Roman" w:hAnsi="Georgia" w:cs="Arial"/>
            <w:color w:val="222222"/>
            <w:sz w:val="24"/>
            <w:szCs w:val="19"/>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31AE7337" w14:textId="46B42860" w:rsidR="00570107" w:rsidDel="008C2319" w:rsidRDefault="00570107" w:rsidP="008C2319">
      <w:pPr>
        <w:spacing w:line="360" w:lineRule="auto"/>
        <w:rPr>
          <w:del w:id="478" w:author="Thomas Durfee" w:date="2017-10-21T16:19:00Z"/>
        </w:rPr>
        <w:pPrChange w:id="479" w:author="Thomas Durfee" w:date="2017-10-21T16:19:00Z">
          <w:pPr/>
        </w:pPrChange>
      </w:pPr>
    </w:p>
    <w:p w14:paraId="0C86DE26" w14:textId="5B245B55" w:rsidR="00570107" w:rsidRPr="009C6B0C" w:rsidDel="008C2319" w:rsidRDefault="00570107" w:rsidP="008C2319">
      <w:pPr>
        <w:spacing w:line="360" w:lineRule="auto"/>
        <w:rPr>
          <w:del w:id="480" w:author="Thomas Durfee" w:date="2017-10-21T16:19:00Z"/>
          <w:b/>
        </w:rPr>
        <w:pPrChange w:id="481" w:author="Thomas Durfee" w:date="2017-10-21T16:19:00Z">
          <w:pPr>
            <w:pStyle w:val="Heading1"/>
            <w:spacing w:after="240" w:line="360" w:lineRule="auto"/>
          </w:pPr>
        </w:pPrChange>
      </w:pPr>
      <w:del w:id="482" w:author="Thomas Durfee" w:date="2017-10-21T16:19:00Z">
        <w:r w:rsidDel="008C2319">
          <w:rPr>
            <w:b/>
          </w:rPr>
          <w:delText>Subject 9: Analysis of Results</w:delText>
        </w:r>
      </w:del>
    </w:p>
    <w:p w14:paraId="2D051120" w14:textId="2D46E811" w:rsidR="00570107" w:rsidDel="008C2319" w:rsidRDefault="00570107" w:rsidP="008C2319">
      <w:pPr>
        <w:spacing w:line="360" w:lineRule="auto"/>
        <w:rPr>
          <w:del w:id="483" w:author="Thomas Durfee" w:date="2017-10-21T16:19:00Z"/>
          <w:rFonts w:ascii="Georgia" w:hAnsi="Georgia"/>
        </w:rPr>
        <w:pPrChange w:id="484" w:author="Thomas Durfee" w:date="2017-10-21T16:19:00Z">
          <w:pPr>
            <w:spacing w:line="360" w:lineRule="auto"/>
          </w:pPr>
        </w:pPrChange>
      </w:pPr>
      <w:del w:id="485" w:author="Thomas Durfee" w:date="2017-10-21T16:19:00Z">
        <w:r w:rsidRPr="008D776C" w:rsidDel="008C2319">
          <w:rPr>
            <w:rFonts w:ascii="Georgia" w:eastAsia="Times New Roman" w:hAnsi="Georgia" w:cs="Arial"/>
            <w:color w:val="222222"/>
            <w:sz w:val="24"/>
            <w:szCs w:val="19"/>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4CD9FE43" w14:textId="1441A33A" w:rsidR="00570107" w:rsidDel="008C2319" w:rsidRDefault="00570107" w:rsidP="008C2319">
      <w:pPr>
        <w:spacing w:line="360" w:lineRule="auto"/>
        <w:rPr>
          <w:ins w:id="486" w:author="Thomas J Durfee" w:date="2017-06-13T12:48:00Z"/>
          <w:del w:id="487" w:author="Thomas Durfee" w:date="2017-10-21T16:19:00Z"/>
        </w:rPr>
        <w:pPrChange w:id="488" w:author="Thomas Durfee" w:date="2017-10-21T16:19:00Z">
          <w:pPr/>
        </w:pPrChange>
      </w:pPr>
    </w:p>
    <w:p w14:paraId="0DA9D903" w14:textId="351FB3C0" w:rsidR="00570107" w:rsidDel="008C2319" w:rsidRDefault="00570107" w:rsidP="008C2319">
      <w:pPr>
        <w:spacing w:line="360" w:lineRule="auto"/>
        <w:rPr>
          <w:del w:id="489" w:author="Thomas Durfee" w:date="2017-10-21T16:19:00Z"/>
        </w:rPr>
        <w:pPrChange w:id="490" w:author="Thomas Durfee" w:date="2017-10-21T16:19:00Z">
          <w:pPr/>
        </w:pPrChange>
      </w:pPr>
    </w:p>
    <w:p w14:paraId="36027024" w14:textId="4DC7A47B" w:rsidR="00570107" w:rsidRPr="009C6B0C" w:rsidDel="008C2319" w:rsidRDefault="00570107" w:rsidP="008C2319">
      <w:pPr>
        <w:spacing w:line="360" w:lineRule="auto"/>
        <w:rPr>
          <w:del w:id="491" w:author="Thomas Durfee" w:date="2017-10-21T16:19:00Z"/>
          <w:b/>
        </w:rPr>
        <w:pPrChange w:id="492" w:author="Thomas Durfee" w:date="2017-10-21T16:19:00Z">
          <w:pPr>
            <w:pStyle w:val="Heading1"/>
            <w:spacing w:after="240" w:line="360" w:lineRule="auto"/>
          </w:pPr>
        </w:pPrChange>
      </w:pPr>
      <w:del w:id="493" w:author="Thomas Durfee" w:date="2017-10-21T16:19:00Z">
        <w:r w:rsidDel="008C2319">
          <w:rPr>
            <w:b/>
          </w:rPr>
          <w:delText>Subject 10: Robustness of results</w:delText>
        </w:r>
      </w:del>
    </w:p>
    <w:p w14:paraId="1694DF7C" w14:textId="353B2AA0" w:rsidR="00570107" w:rsidDel="008C2319" w:rsidRDefault="00570107" w:rsidP="008C2319">
      <w:pPr>
        <w:spacing w:line="360" w:lineRule="auto"/>
        <w:rPr>
          <w:del w:id="494" w:author="Thomas Durfee" w:date="2017-10-21T16:19:00Z"/>
          <w:rFonts w:ascii="Georgia" w:eastAsia="Times New Roman" w:hAnsi="Georgia" w:cs="Arial"/>
          <w:color w:val="222222"/>
          <w:sz w:val="24"/>
          <w:szCs w:val="19"/>
          <w:lang w:eastAsia="en-US"/>
        </w:rPr>
        <w:pPrChange w:id="495" w:author="Thomas Durfee" w:date="2017-10-21T16:19:00Z">
          <w:pPr>
            <w:spacing w:line="360" w:lineRule="auto"/>
          </w:pPr>
        </w:pPrChange>
      </w:pPr>
      <w:del w:id="496" w:author="Thomas Durfee" w:date="2017-10-21T16:19:00Z">
        <w:r w:rsidRPr="008D776C" w:rsidDel="008C2319">
          <w:rPr>
            <w:rFonts w:ascii="Georgia" w:eastAsia="Times New Roman" w:hAnsi="Georgia" w:cs="Arial"/>
            <w:color w:val="222222"/>
            <w:sz w:val="24"/>
            <w:szCs w:val="19"/>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28D1839E" w14:textId="39DF05B5" w:rsidR="00570107" w:rsidDel="008C2319" w:rsidRDefault="00570107" w:rsidP="008C2319">
      <w:pPr>
        <w:spacing w:line="360" w:lineRule="auto"/>
        <w:rPr>
          <w:del w:id="497" w:author="Thomas Durfee" w:date="2017-10-21T16:19:00Z"/>
          <w:b/>
        </w:rPr>
        <w:pPrChange w:id="498" w:author="Thomas Durfee" w:date="2017-10-21T16:19:00Z">
          <w:pPr>
            <w:pStyle w:val="Heading1"/>
            <w:spacing w:after="240" w:line="360" w:lineRule="auto"/>
          </w:pPr>
        </w:pPrChange>
      </w:pPr>
    </w:p>
    <w:p w14:paraId="3ED2E7EE" w14:textId="35CD6489" w:rsidR="00570107" w:rsidRPr="009C6B0C" w:rsidDel="008C2319" w:rsidRDefault="00570107" w:rsidP="008C2319">
      <w:pPr>
        <w:spacing w:line="360" w:lineRule="auto"/>
        <w:rPr>
          <w:del w:id="499" w:author="Thomas Durfee" w:date="2017-10-21T16:19:00Z"/>
          <w:b/>
        </w:rPr>
        <w:pPrChange w:id="500" w:author="Thomas Durfee" w:date="2017-10-21T16:19:00Z">
          <w:pPr>
            <w:pStyle w:val="Heading1"/>
            <w:spacing w:after="240" w:line="360" w:lineRule="auto"/>
          </w:pPr>
        </w:pPrChange>
      </w:pPr>
      <w:del w:id="501" w:author="Thomas Durfee" w:date="2017-10-21T16:19:00Z">
        <w:r w:rsidDel="008C2319">
          <w:rPr>
            <w:b/>
          </w:rPr>
          <w:delText>Subject 11: Implications of Results and Conclusions</w:delText>
        </w:r>
      </w:del>
    </w:p>
    <w:p w14:paraId="3C18658F" w14:textId="7D30FBD9" w:rsidR="00570107" w:rsidDel="008C2319" w:rsidRDefault="00570107" w:rsidP="008C2319">
      <w:pPr>
        <w:spacing w:line="360" w:lineRule="auto"/>
        <w:rPr>
          <w:del w:id="502" w:author="Thomas Durfee" w:date="2017-10-21T16:19:00Z"/>
          <w:rFonts w:ascii="Georgia" w:eastAsia="Times New Roman" w:hAnsi="Georgia" w:cs="Arial"/>
          <w:color w:val="222222"/>
          <w:sz w:val="24"/>
          <w:szCs w:val="19"/>
          <w:lang w:eastAsia="en-US"/>
        </w:rPr>
        <w:pPrChange w:id="503" w:author="Thomas Durfee" w:date="2017-10-21T16:19:00Z">
          <w:pPr>
            <w:spacing w:line="360" w:lineRule="auto"/>
          </w:pPr>
        </w:pPrChange>
      </w:pPr>
      <w:del w:id="504" w:author="Thomas Durfee" w:date="2017-10-21T16:19:00Z">
        <w:r w:rsidRPr="008D776C" w:rsidDel="008C2319">
          <w:rPr>
            <w:rFonts w:ascii="Georgia" w:eastAsia="Times New Roman" w:hAnsi="Georgia" w:cs="Arial"/>
            <w:color w:val="222222"/>
            <w:sz w:val="24"/>
            <w:szCs w:val="19"/>
            <w:lang w:eastAsia="en-US"/>
          </w:rPr>
          <w:delTex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delText>
        </w:r>
      </w:del>
    </w:p>
    <w:p w14:paraId="6592F890" w14:textId="5B3A9F5A" w:rsidR="00570107" w:rsidDel="008C2319" w:rsidRDefault="00570107" w:rsidP="008C2319">
      <w:pPr>
        <w:spacing w:line="360" w:lineRule="auto"/>
        <w:rPr>
          <w:del w:id="505" w:author="Thomas Durfee" w:date="2017-10-21T16:19:00Z"/>
          <w:rFonts w:ascii="Georgia" w:hAnsi="Georgia"/>
        </w:rPr>
        <w:pPrChange w:id="506" w:author="Thomas Durfee" w:date="2017-10-21T16:19:00Z">
          <w:pPr>
            <w:spacing w:line="360" w:lineRule="auto"/>
          </w:pPr>
        </w:pPrChange>
      </w:pPr>
    </w:p>
    <w:p w14:paraId="26AE6B3A" w14:textId="77777777" w:rsidR="00C42472" w:rsidRPr="00A26C14" w:rsidRDefault="00C42472" w:rsidP="008C2319">
      <w:pPr>
        <w:spacing w:line="360" w:lineRule="auto"/>
        <w:pPrChange w:id="507" w:author="Thomas Durfee" w:date="2017-10-21T16:19:00Z">
          <w:pPr/>
        </w:pPrChange>
      </w:pPr>
    </w:p>
    <w:sectPr w:rsidR="00C42472" w:rsidRPr="00A26C14" w:rsidSect="00957E0C">
      <w:footerReference w:type="default" r:id="rId11"/>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57FF9" w14:textId="77777777" w:rsidR="00464AEE" w:rsidRDefault="00464AEE" w:rsidP="00855982">
      <w:pPr>
        <w:spacing w:after="0" w:line="240" w:lineRule="auto"/>
      </w:pPr>
      <w:r>
        <w:separator/>
      </w:r>
    </w:p>
  </w:endnote>
  <w:endnote w:type="continuationSeparator" w:id="0">
    <w:p w14:paraId="22D9DE73" w14:textId="77777777" w:rsidR="00464AEE" w:rsidRDefault="00464AE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DC16C56" w14:textId="395C6700" w:rsidR="009A3973" w:rsidRDefault="009A3973">
        <w:pPr>
          <w:pStyle w:val="Footer"/>
        </w:pPr>
        <w:r>
          <w:fldChar w:fldCharType="begin"/>
        </w:r>
        <w:r>
          <w:instrText xml:space="preserve"> PAGE   \* MERGEFORMAT </w:instrText>
        </w:r>
        <w:r>
          <w:fldChar w:fldCharType="separate"/>
        </w:r>
        <w:r w:rsidR="0057010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1F7E9" w14:textId="77777777" w:rsidR="00464AEE" w:rsidRDefault="00464AEE" w:rsidP="00855982">
      <w:pPr>
        <w:spacing w:after="0" w:line="240" w:lineRule="auto"/>
      </w:pPr>
      <w:r>
        <w:separator/>
      </w:r>
    </w:p>
  </w:footnote>
  <w:footnote w:type="continuationSeparator" w:id="0">
    <w:p w14:paraId="5C1286AC" w14:textId="77777777" w:rsidR="00464AEE" w:rsidRDefault="00464AE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42A08"/>
    <w:multiLevelType w:val="hybridMultilevel"/>
    <w:tmpl w:val="837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8D303C"/>
    <w:multiLevelType w:val="hybridMultilevel"/>
    <w:tmpl w:val="DE16A226"/>
    <w:lvl w:ilvl="0" w:tplc="F37C91CC">
      <w:start w:val="14"/>
      <w:numFmt w:val="bullet"/>
      <w:lvlText w:val="-"/>
      <w:lvlJc w:val="left"/>
      <w:pPr>
        <w:ind w:left="420" w:hanging="360"/>
      </w:pPr>
      <w:rPr>
        <w:rFonts w:ascii="Georgia" w:eastAsia="Times New Roman" w:hAnsi="Georgi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68C4462"/>
    <w:multiLevelType w:val="hybridMultilevel"/>
    <w:tmpl w:val="4670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9577B"/>
    <w:multiLevelType w:val="hybridMultilevel"/>
    <w:tmpl w:val="BEC0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5E82AE5"/>
    <w:multiLevelType w:val="hybridMultilevel"/>
    <w:tmpl w:val="B61CC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434B9C"/>
    <w:multiLevelType w:val="hybridMultilevel"/>
    <w:tmpl w:val="EB40A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B40FDA"/>
    <w:multiLevelType w:val="hybridMultilevel"/>
    <w:tmpl w:val="C6E24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2"/>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20"/>
  </w:num>
  <w:num w:numId="30">
    <w:abstractNumId w:val="19"/>
  </w:num>
  <w:num w:numId="31">
    <w:abstractNumId w:val="17"/>
  </w:num>
  <w:num w:numId="32">
    <w:abstractNumId w:val="21"/>
  </w:num>
  <w:num w:numId="33">
    <w:abstractNumId w:val="23"/>
  </w:num>
  <w:num w:numId="34">
    <w:abstractNumId w:val="18"/>
  </w:num>
  <w:num w:numId="35">
    <w:abstractNumId w:val="10"/>
  </w:num>
  <w:num w:numId="3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Durfee">
    <w15:presenceInfo w15:providerId="Windows Live" w15:userId="9c2b15b1fda45200"/>
  </w15:person>
  <w15:person w15:author="Thomas J Durfee">
    <w15:presenceInfo w15:providerId="None" w15:userId="Thomas J Durf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attachedTemplate r:id="rId1"/>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6B0C"/>
    <w:rsid w:val="00065FC1"/>
    <w:rsid w:val="00075476"/>
    <w:rsid w:val="00076E5F"/>
    <w:rsid w:val="000C092B"/>
    <w:rsid w:val="000C4A25"/>
    <w:rsid w:val="001C4A98"/>
    <w:rsid w:val="001D4362"/>
    <w:rsid w:val="00323C43"/>
    <w:rsid w:val="00393109"/>
    <w:rsid w:val="0042646D"/>
    <w:rsid w:val="00464AEE"/>
    <w:rsid w:val="004B74FF"/>
    <w:rsid w:val="004D14BC"/>
    <w:rsid w:val="004D19D4"/>
    <w:rsid w:val="00570107"/>
    <w:rsid w:val="0057696A"/>
    <w:rsid w:val="0058433A"/>
    <w:rsid w:val="005939D1"/>
    <w:rsid w:val="005E5CB4"/>
    <w:rsid w:val="0064557B"/>
    <w:rsid w:val="006E04F0"/>
    <w:rsid w:val="00703CBD"/>
    <w:rsid w:val="00715CDC"/>
    <w:rsid w:val="00750B6A"/>
    <w:rsid w:val="007833A7"/>
    <w:rsid w:val="0082137B"/>
    <w:rsid w:val="00855982"/>
    <w:rsid w:val="008757EF"/>
    <w:rsid w:val="008840DC"/>
    <w:rsid w:val="008C2319"/>
    <w:rsid w:val="008D776C"/>
    <w:rsid w:val="00912AB5"/>
    <w:rsid w:val="00925D61"/>
    <w:rsid w:val="00957E0C"/>
    <w:rsid w:val="00972314"/>
    <w:rsid w:val="009A3973"/>
    <w:rsid w:val="009B6091"/>
    <w:rsid w:val="009C6B0C"/>
    <w:rsid w:val="00A10484"/>
    <w:rsid w:val="00A26C14"/>
    <w:rsid w:val="00B31997"/>
    <w:rsid w:val="00B41B6B"/>
    <w:rsid w:val="00C42472"/>
    <w:rsid w:val="00CB2300"/>
    <w:rsid w:val="00D47EF5"/>
    <w:rsid w:val="00D62584"/>
    <w:rsid w:val="00DF6F32"/>
    <w:rsid w:val="00E1528F"/>
    <w:rsid w:val="00FA2EE3"/>
    <w:rsid w:val="00FD262C"/>
    <w:rsid w:val="00FF397A"/>
    <w:rsid w:val="00FF712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8F93"/>
  <w15:docId w15:val="{CD544BAD-F4C2-47E5-B11F-21D8A623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A26C14"/>
    <w:pPr>
      <w:keepNext/>
      <w:keepLines/>
      <w:pBdr>
        <w:bottom w:val="single" w:sz="4" w:space="1" w:color="595959" w:themeColor="text1" w:themeTint="A6"/>
      </w:pBdr>
      <w:spacing w:before="360"/>
      <w:outlineLvl w:val="0"/>
    </w:pPr>
    <w:rPr>
      <w:rFonts w:ascii="Georgia" w:eastAsiaTheme="majorEastAsia" w:hAnsi="Georgia" w:cstheme="majorBidi"/>
      <w:bCs/>
      <w:smallCaps/>
      <w:color w:val="4F141B" w:themeColor="accent2" w:themeShade="80"/>
      <w:sz w:val="36"/>
      <w:szCs w:val="36"/>
    </w:rPr>
  </w:style>
  <w:style w:type="paragraph" w:styleId="Heading2">
    <w:name w:val="heading 2"/>
    <w:basedOn w:val="Normal"/>
    <w:next w:val="Normal"/>
    <w:link w:val="Heading2Char"/>
    <w:uiPriority w:val="9"/>
    <w:unhideWhenUsed/>
    <w:qFormat/>
    <w:rsid w:val="00A26C14"/>
    <w:pPr>
      <w:keepNext/>
      <w:keepLines/>
      <w:spacing w:before="360"/>
      <w:outlineLvl w:val="1"/>
    </w:pPr>
    <w:rPr>
      <w:rFonts w:ascii="Georgia" w:eastAsiaTheme="majorEastAsia" w:hAnsi="Georgia" w:cstheme="majorBidi"/>
      <w:bCs/>
      <w:smallCaps/>
      <w:color w:val="761E28" w:themeColor="accent2" w:themeShade="BF"/>
      <w:sz w:val="28"/>
      <w:szCs w:val="28"/>
    </w:rPr>
  </w:style>
  <w:style w:type="paragraph" w:styleId="Heading3">
    <w:name w:val="heading 3"/>
    <w:basedOn w:val="Normal"/>
    <w:next w:val="Normal"/>
    <w:link w:val="Heading3Char"/>
    <w:uiPriority w:val="9"/>
    <w:unhideWhenUsed/>
    <w:qFormat/>
    <w:rsid w:val="00A26C14"/>
    <w:pPr>
      <w:keepNext/>
      <w:keepLines/>
      <w:spacing w:before="200" w:after="120"/>
      <w:outlineLvl w:val="2"/>
    </w:pPr>
    <w:rPr>
      <w:rFonts w:ascii="Georgia" w:eastAsiaTheme="majorEastAsia" w:hAnsi="Georgia" w:cstheme="majorBidi"/>
      <w:bCs/>
      <w:color w:val="9F2936" w:themeColor="accent2"/>
      <w:sz w:val="24"/>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A26C14"/>
    <w:rPr>
      <w:rFonts w:ascii="Georgia" w:eastAsiaTheme="majorEastAsia" w:hAnsi="Georgia" w:cstheme="majorBidi"/>
      <w:bCs/>
      <w:smallCaps/>
      <w:color w:val="4F141B" w:themeColor="accent2" w:themeShade="80"/>
      <w:sz w:val="36"/>
      <w:szCs w:val="36"/>
    </w:rPr>
  </w:style>
  <w:style w:type="character" w:customStyle="1" w:styleId="Heading2Char">
    <w:name w:val="Heading 2 Char"/>
    <w:basedOn w:val="DefaultParagraphFont"/>
    <w:link w:val="Heading2"/>
    <w:uiPriority w:val="9"/>
    <w:rsid w:val="00A26C14"/>
    <w:rPr>
      <w:rFonts w:ascii="Georgia" w:eastAsiaTheme="majorEastAsia" w:hAnsi="Georgia" w:cstheme="majorBidi"/>
      <w:bCs/>
      <w:smallCaps/>
      <w:color w:val="761E28" w:themeColor="accent2" w:themeShade="BF"/>
      <w:sz w:val="28"/>
      <w:szCs w:val="28"/>
    </w:rPr>
  </w:style>
  <w:style w:type="character" w:customStyle="1" w:styleId="Heading3Char">
    <w:name w:val="Heading 3 Char"/>
    <w:basedOn w:val="DefaultParagraphFont"/>
    <w:link w:val="Heading3"/>
    <w:uiPriority w:val="9"/>
    <w:rsid w:val="00A26C14"/>
    <w:rPr>
      <w:rFonts w:ascii="Georgia" w:eastAsiaTheme="majorEastAsia" w:hAnsi="Georgia" w:cstheme="majorBidi"/>
      <w:bCs/>
      <w:color w:val="9F2936" w:themeColor="accent2"/>
      <w:sz w:val="24"/>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9C6B0C"/>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71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D7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303539">
      <w:bodyDiv w:val="1"/>
      <w:marLeft w:val="0"/>
      <w:marRight w:val="0"/>
      <w:marTop w:val="0"/>
      <w:marBottom w:val="0"/>
      <w:divBdr>
        <w:top w:val="none" w:sz="0" w:space="0" w:color="auto"/>
        <w:left w:val="none" w:sz="0" w:space="0" w:color="auto"/>
        <w:bottom w:val="none" w:sz="0" w:space="0" w:color="auto"/>
        <w:right w:val="none" w:sz="0" w:space="0" w:color="auto"/>
      </w:divBdr>
    </w:div>
    <w:div w:id="1910075616">
      <w:bodyDiv w:val="1"/>
      <w:marLeft w:val="0"/>
      <w:marRight w:val="0"/>
      <w:marTop w:val="0"/>
      <w:marBottom w:val="0"/>
      <w:divBdr>
        <w:top w:val="none" w:sz="0" w:space="0" w:color="auto"/>
        <w:left w:val="none" w:sz="0" w:space="0" w:color="auto"/>
        <w:bottom w:val="none" w:sz="0" w:space="0" w:color="auto"/>
        <w:right w:val="none" w:sz="0" w:space="0" w:color="auto"/>
      </w:divBdr>
    </w:div>
    <w:div w:id="196164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rfTop\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7FE71DB1-4886-4FAE-B839-A3BA77541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228</TotalTime>
  <Pages>10</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Durfee</dc:creator>
  <cp:lastModifiedBy>Thomas Durfee</cp:lastModifiedBy>
  <cp:revision>11</cp:revision>
  <dcterms:created xsi:type="dcterms:W3CDTF">2017-03-25T13:54:00Z</dcterms:created>
  <dcterms:modified xsi:type="dcterms:W3CDTF">2017-10-21T21:29:00Z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