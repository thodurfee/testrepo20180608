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DC650" w14:textId="0B045E7A" w:rsidR="00855982" w:rsidRDefault="0042646D" w:rsidP="00925D61">
      <w:pPr>
        <w:pStyle w:val="Title"/>
        <w:spacing w:after="240" w:line="360" w:lineRule="auto"/>
        <w:jc w:val="center"/>
        <w:rPr>
          <w:rFonts w:ascii="Georgia" w:hAnsi="Georgia"/>
        </w:rPr>
      </w:pPr>
      <w:del w:id="0" w:author="Thomas Durfee" w:date="2017-10-21T15:32:00Z">
        <w:r w:rsidDel="00C50C6D">
          <w:rPr>
            <w:rFonts w:ascii="Georgia" w:hAnsi="Georgia"/>
          </w:rPr>
          <w:delText xml:space="preserve">Class: </w:delText>
        </w:r>
        <w:r w:rsidR="009C6B0C" w:rsidRPr="009C6B0C" w:rsidDel="00C50C6D">
          <w:rPr>
            <w:rFonts w:ascii="Georgia" w:hAnsi="Georgia"/>
          </w:rPr>
          <w:delText>"</w:delText>
        </w:r>
        <w:r w:rsidDel="00C50C6D">
          <w:rPr>
            <w:rFonts w:ascii="Georgia" w:hAnsi="Georgia"/>
          </w:rPr>
          <w:delText>Title</w:delText>
        </w:r>
        <w:r w:rsidR="009C6B0C" w:rsidRPr="009C6B0C" w:rsidDel="00C50C6D">
          <w:rPr>
            <w:rFonts w:ascii="Georgia" w:hAnsi="Georgia"/>
          </w:rPr>
          <w:delText>"</w:delText>
        </w:r>
      </w:del>
      <w:ins w:id="1" w:author="Thomas Durfee" w:date="2017-10-21T15:32:00Z">
        <w:r w:rsidR="00C50C6D">
          <w:rPr>
            <w:rFonts w:ascii="Georgia" w:hAnsi="Georgia"/>
          </w:rPr>
          <w:t>Pam Smith’s Guide to Writing</w:t>
        </w:r>
      </w:ins>
    </w:p>
    <w:p w14:paraId="1E1DBF49" w14:textId="0A70EAE1" w:rsidR="009C6B0C" w:rsidRPr="009C6B0C" w:rsidRDefault="0042646D" w:rsidP="00925D61">
      <w:pPr>
        <w:jc w:val="center"/>
      </w:pPr>
      <w:r>
        <w:t>date</w:t>
      </w:r>
    </w:p>
    <w:p w14:paraId="69861816" w14:textId="77777777" w:rsidR="00972314" w:rsidRPr="009C6B0C" w:rsidRDefault="00972314" w:rsidP="00972314">
      <w:pPr>
        <w:pStyle w:val="Heading1"/>
        <w:spacing w:after="240" w:line="360" w:lineRule="auto"/>
        <w:rPr>
          <w:b/>
        </w:rPr>
      </w:pPr>
      <w:r>
        <w:rPr>
          <w:b/>
        </w:rPr>
        <w:t>Review / context</w:t>
      </w:r>
    </w:p>
    <w:p w14:paraId="5856FC2D" w14:textId="2383B49A" w:rsidR="00972314" w:rsidRDefault="00C42472" w:rsidP="00972314">
      <w:pPr>
        <w:spacing w:line="360" w:lineRule="auto"/>
        <w:rPr>
          <w:ins w:id="2" w:author="Thomas J Durfee" w:date="2017-06-13T12:49:00Z"/>
          <w:rFonts w:ascii="Georgia" w:eastAsia="Times New Roman" w:hAnsi="Georgia" w:cs="Arial"/>
          <w:color w:val="222222"/>
          <w:sz w:val="24"/>
          <w:szCs w:val="19"/>
          <w:lang w:eastAsia="en-US"/>
        </w:rPr>
      </w:pPr>
      <w:r>
        <w:rPr>
          <w:rFonts w:ascii="Georgia" w:eastAsia="Times New Roman" w:hAnsi="Georgia" w:cs="Arial"/>
          <w:color w:val="222222"/>
          <w:sz w:val="24"/>
          <w:szCs w:val="19"/>
          <w:lang w:eastAsia="en-US"/>
        </w:rPr>
        <w:t xml:space="preserve">Below is a template for </w:t>
      </w:r>
      <w:del w:id="3" w:author="Thomas Durfee" w:date="2017-10-21T15:33:00Z">
        <w:r w:rsidDel="008A6372">
          <w:rPr>
            <w:rFonts w:ascii="Georgia" w:eastAsia="Times New Roman" w:hAnsi="Georgia" w:cs="Arial"/>
            <w:color w:val="222222"/>
            <w:sz w:val="24"/>
            <w:szCs w:val="19"/>
            <w:lang w:eastAsia="en-US"/>
          </w:rPr>
          <w:delText xml:space="preserve">discussion policy analysis in terms of </w:delText>
        </w:r>
        <w:r w:rsidR="00570107" w:rsidDel="008A6372">
          <w:rPr>
            <w:rFonts w:ascii="Georgia" w:eastAsia="Times New Roman" w:hAnsi="Georgia" w:cs="Arial"/>
            <w:color w:val="222222"/>
            <w:sz w:val="24"/>
            <w:szCs w:val="19"/>
            <w:lang w:eastAsia="en-US"/>
          </w:rPr>
          <w:delText>xxx. This is taken from the methodology class of Morris Kleiner</w:delText>
        </w:r>
      </w:del>
      <w:ins w:id="4" w:author="Thomas Durfee" w:date="2017-10-21T15:33:00Z">
        <w:r w:rsidR="008A6372">
          <w:rPr>
            <w:rFonts w:ascii="Georgia" w:eastAsia="Times New Roman" w:hAnsi="Georgia" w:cs="Arial"/>
            <w:color w:val="222222"/>
            <w:sz w:val="24"/>
            <w:szCs w:val="19"/>
            <w:lang w:eastAsia="en-US"/>
          </w:rPr>
          <w:t>writing economic papers according to Pam Smith’s Trade and Development Class</w:t>
        </w:r>
      </w:ins>
    </w:p>
    <w:p w14:paraId="4BE5444C" w14:textId="77777777" w:rsidR="00570107" w:rsidRPr="008D776C" w:rsidRDefault="00570107" w:rsidP="00972314">
      <w:pPr>
        <w:spacing w:line="360" w:lineRule="auto"/>
        <w:rPr>
          <w:rFonts w:ascii="Georgia" w:eastAsia="Times New Roman" w:hAnsi="Georgia" w:cs="Arial"/>
          <w:color w:val="222222"/>
          <w:sz w:val="24"/>
          <w:szCs w:val="19"/>
          <w:lang w:eastAsia="en-US"/>
        </w:rPr>
      </w:pPr>
    </w:p>
    <w:p w14:paraId="1C153D24" w14:textId="6F800447" w:rsidR="00972314" w:rsidRPr="009C6B0C" w:rsidRDefault="00972314" w:rsidP="00972314">
      <w:pPr>
        <w:pStyle w:val="Heading1"/>
        <w:spacing w:after="240" w:line="360" w:lineRule="auto"/>
        <w:rPr>
          <w:b/>
        </w:rPr>
      </w:pPr>
      <w:r>
        <w:rPr>
          <w:b/>
        </w:rPr>
        <w:t>Subject 1</w:t>
      </w:r>
      <w:r w:rsidR="00C42472">
        <w:rPr>
          <w:b/>
        </w:rPr>
        <w:t xml:space="preserve">: </w:t>
      </w:r>
      <w:r w:rsidR="00570107">
        <w:rPr>
          <w:b/>
        </w:rPr>
        <w:t>Introduction</w:t>
      </w:r>
    </w:p>
    <w:p w14:paraId="0CA59099" w14:textId="164C5780" w:rsidR="00AA3FB6" w:rsidRPr="00AA3FB6" w:rsidRDefault="00AA3FB6" w:rsidP="00AA3FB6">
      <w:pPr>
        <w:pStyle w:val="Heading2"/>
        <w:rPr>
          <w:ins w:id="5" w:author="Thomas Durfee" w:date="2017-10-21T16:00:00Z"/>
          <w:lang w:eastAsia="en-US"/>
        </w:rPr>
        <w:pPrChange w:id="6" w:author="Thomas Durfee" w:date="2017-10-21T16:00:00Z">
          <w:pPr>
            <w:pStyle w:val="Heading1"/>
            <w:spacing w:after="240" w:line="360" w:lineRule="auto"/>
          </w:pPr>
        </w:pPrChange>
      </w:pPr>
      <w:ins w:id="7" w:author="Thomas Durfee" w:date="2017-10-21T16:00:00Z">
        <w:r w:rsidRPr="00AA3FB6">
          <w:rPr>
            <w:lang w:eastAsia="en-US"/>
          </w:rPr>
          <w:t>I a</w:t>
        </w:r>
      </w:ins>
      <w:ins w:id="8" w:author="Thomas Durfee" w:date="2017-10-21T16:28:00Z">
        <w:r w:rsidR="00D22B4F">
          <w:rPr>
            <w:lang w:eastAsia="en-US"/>
          </w:rPr>
          <w:t>m</w:t>
        </w:r>
      </w:ins>
      <w:ins w:id="9" w:author="Thomas Durfee" w:date="2017-10-21T16:00:00Z">
        <w:r w:rsidRPr="00AA3FB6">
          <w:rPr>
            <w:lang w:eastAsia="en-US"/>
          </w:rPr>
          <w:t xml:space="preserve"> working on the topic of ___</w:t>
        </w:r>
      </w:ins>
    </w:p>
    <w:p w14:paraId="46A8EF7C" w14:textId="77777777" w:rsidR="00AA3FB6" w:rsidRPr="00AA3FB6" w:rsidRDefault="00AA3FB6" w:rsidP="00AA3FB6">
      <w:pPr>
        <w:rPr>
          <w:ins w:id="10" w:author="Thomas Durfee" w:date="2017-10-21T16:00:00Z"/>
          <w:lang w:eastAsia="en-US"/>
        </w:rPr>
        <w:pPrChange w:id="11" w:author="Thomas Durfee" w:date="2017-10-21T16:01:00Z">
          <w:pPr>
            <w:pStyle w:val="Heading1"/>
            <w:spacing w:after="240" w:line="360" w:lineRule="auto"/>
          </w:pPr>
        </w:pPrChange>
      </w:pPr>
      <w:ins w:id="12" w:author="Thomas Durfee" w:date="2017-10-21T16:00:00Z">
        <w:r w:rsidRPr="00AA3FB6">
          <w:rPr>
            <w:lang w:eastAsia="en-US"/>
          </w:rPr>
          <w:t xml:space="preserve">Lorem ipsum dolor sit </w:t>
        </w:r>
        <w:proofErr w:type="spellStart"/>
        <w:r w:rsidRPr="00AA3FB6">
          <w:rPr>
            <w:lang w:eastAsia="en-US"/>
          </w:rPr>
          <w:t>amet</w:t>
        </w:r>
        <w:proofErr w:type="spellEnd"/>
        <w:r w:rsidRPr="00AA3FB6">
          <w:rPr>
            <w:lang w:eastAsia="en-US"/>
          </w:rPr>
          <w:t xml:space="preserve">, </w:t>
        </w:r>
        <w:proofErr w:type="spellStart"/>
        <w:r w:rsidRPr="00AA3FB6">
          <w:rPr>
            <w:lang w:eastAsia="en-US"/>
          </w:rPr>
          <w:t>consectetur</w:t>
        </w:r>
        <w:proofErr w:type="spellEnd"/>
        <w:r w:rsidRPr="00AA3FB6">
          <w:rPr>
            <w:lang w:eastAsia="en-US"/>
          </w:rPr>
          <w:t xml:space="preserve"> </w:t>
        </w:r>
        <w:proofErr w:type="spellStart"/>
        <w:r w:rsidRPr="00AA3FB6">
          <w:rPr>
            <w:lang w:eastAsia="en-US"/>
          </w:rPr>
          <w:t>adipiscing</w:t>
        </w:r>
        <w:proofErr w:type="spellEnd"/>
        <w:r w:rsidRPr="00AA3FB6">
          <w:rPr>
            <w:lang w:eastAsia="en-US"/>
          </w:rPr>
          <w:t xml:space="preserve"> </w:t>
        </w:r>
        <w:proofErr w:type="spellStart"/>
        <w:r w:rsidRPr="00AA3FB6">
          <w:rPr>
            <w:lang w:eastAsia="en-US"/>
          </w:rPr>
          <w:t>elit</w:t>
        </w:r>
        <w:proofErr w:type="spellEnd"/>
        <w:r w:rsidRPr="00AA3FB6">
          <w:rPr>
            <w:lang w:eastAsia="en-US"/>
          </w:rPr>
          <w:t xml:space="preserve">, </w:t>
        </w:r>
        <w:proofErr w:type="spellStart"/>
        <w:r w:rsidRPr="00AA3FB6">
          <w:rPr>
            <w:lang w:eastAsia="en-US"/>
          </w:rPr>
          <w:t>sed</w:t>
        </w:r>
        <w:proofErr w:type="spellEnd"/>
        <w:r w:rsidRPr="00AA3FB6">
          <w:rPr>
            <w:lang w:eastAsia="en-US"/>
          </w:rPr>
          <w:t xml:space="preserve"> do </w:t>
        </w:r>
        <w:proofErr w:type="spellStart"/>
        <w:r w:rsidRPr="00AA3FB6">
          <w:rPr>
            <w:lang w:eastAsia="en-US"/>
          </w:rPr>
          <w:t>eiusmod</w:t>
        </w:r>
        <w:proofErr w:type="spellEnd"/>
        <w:r w:rsidRPr="00AA3FB6">
          <w:rPr>
            <w:lang w:eastAsia="en-US"/>
          </w:rPr>
          <w:t xml:space="preserve"> </w:t>
        </w:r>
        <w:proofErr w:type="spellStart"/>
        <w:r w:rsidRPr="00AA3FB6">
          <w:rPr>
            <w:lang w:eastAsia="en-US"/>
          </w:rPr>
          <w:t>tempor</w:t>
        </w:r>
        <w:proofErr w:type="spellEnd"/>
        <w:r w:rsidRPr="00AA3FB6">
          <w:rPr>
            <w:lang w:eastAsia="en-US"/>
          </w:rPr>
          <w:t xml:space="preserve"> </w:t>
        </w:r>
        <w:proofErr w:type="spellStart"/>
        <w:r w:rsidRPr="00AA3FB6">
          <w:rPr>
            <w:lang w:eastAsia="en-US"/>
          </w:rPr>
          <w:t>incididunt</w:t>
        </w:r>
        <w:proofErr w:type="spellEnd"/>
        <w:r w:rsidRPr="00AA3FB6">
          <w:rPr>
            <w:lang w:eastAsia="en-US"/>
          </w:rPr>
          <w:t xml:space="preserve"> </w:t>
        </w:r>
        <w:proofErr w:type="spellStart"/>
        <w:r w:rsidRPr="00AA3FB6">
          <w:rPr>
            <w:lang w:eastAsia="en-US"/>
          </w:rPr>
          <w:t>ut</w:t>
        </w:r>
        <w:proofErr w:type="spellEnd"/>
        <w:r w:rsidRPr="00AA3FB6">
          <w:rPr>
            <w:lang w:eastAsia="en-US"/>
          </w:rPr>
          <w:t xml:space="preserve"> </w:t>
        </w:r>
        <w:proofErr w:type="spellStart"/>
        <w:r w:rsidRPr="00AA3FB6">
          <w:rPr>
            <w:lang w:eastAsia="en-US"/>
          </w:rPr>
          <w:t>labore</w:t>
        </w:r>
        <w:proofErr w:type="spellEnd"/>
        <w:r w:rsidRPr="00AA3FB6">
          <w:rPr>
            <w:lang w:eastAsia="en-US"/>
          </w:rPr>
          <w:t xml:space="preserve"> et dolore magna </w:t>
        </w:r>
        <w:proofErr w:type="spellStart"/>
        <w:r w:rsidRPr="00AA3FB6">
          <w:rPr>
            <w:lang w:eastAsia="en-US"/>
          </w:rPr>
          <w:t>aliqua</w:t>
        </w:r>
        <w:proofErr w:type="spellEnd"/>
        <w:r w:rsidRPr="00AA3FB6">
          <w:rPr>
            <w:lang w:eastAsia="en-US"/>
          </w:rPr>
          <w:t xml:space="preserve">. </w:t>
        </w:r>
        <w:bookmarkStart w:id="13" w:name="_GoBack"/>
        <w:bookmarkEnd w:id="13"/>
      </w:ins>
    </w:p>
    <w:p w14:paraId="23DC34F3" w14:textId="77777777" w:rsidR="00AA3FB6" w:rsidRPr="00AA3FB6" w:rsidRDefault="00AA3FB6" w:rsidP="00AA3FB6">
      <w:pPr>
        <w:pStyle w:val="Heading2"/>
        <w:rPr>
          <w:ins w:id="14" w:author="Thomas Durfee" w:date="2017-10-21T16:00:00Z"/>
          <w:lang w:eastAsia="en-US"/>
        </w:rPr>
        <w:pPrChange w:id="15" w:author="Thomas Durfee" w:date="2017-10-21T16:00:00Z">
          <w:pPr>
            <w:pStyle w:val="Heading1"/>
            <w:spacing w:after="240" w:line="360" w:lineRule="auto"/>
          </w:pPr>
        </w:pPrChange>
      </w:pPr>
      <w:ins w:id="16" w:author="Thomas Durfee" w:date="2017-10-21T16:00:00Z">
        <w:r w:rsidRPr="00AA3FB6">
          <w:rPr>
            <w:lang w:eastAsia="en-US"/>
          </w:rPr>
          <w:t>Because I want to find out ___</w:t>
        </w:r>
      </w:ins>
    </w:p>
    <w:p w14:paraId="51E814A2" w14:textId="77777777" w:rsidR="00AA3FB6" w:rsidRPr="00AA3FB6" w:rsidRDefault="00AA3FB6" w:rsidP="00AA3FB6">
      <w:pPr>
        <w:rPr>
          <w:ins w:id="17" w:author="Thomas Durfee" w:date="2017-10-21T16:00:00Z"/>
          <w:lang w:eastAsia="en-US"/>
        </w:rPr>
        <w:pPrChange w:id="18" w:author="Thomas Durfee" w:date="2017-10-21T16:01:00Z">
          <w:pPr>
            <w:pStyle w:val="Heading1"/>
            <w:spacing w:after="240" w:line="360" w:lineRule="auto"/>
          </w:pPr>
        </w:pPrChange>
      </w:pPr>
      <w:ins w:id="19" w:author="Thomas Durfee" w:date="2017-10-21T16:00:00Z">
        <w:r w:rsidRPr="00AA3FB6">
          <w:rPr>
            <w:lang w:eastAsia="en-US"/>
          </w:rPr>
          <w:t xml:space="preserve">Lorem ipsum dolor sit </w:t>
        </w:r>
        <w:proofErr w:type="spellStart"/>
        <w:r w:rsidRPr="00AA3FB6">
          <w:rPr>
            <w:lang w:eastAsia="en-US"/>
          </w:rPr>
          <w:t>amet</w:t>
        </w:r>
        <w:proofErr w:type="spellEnd"/>
        <w:r w:rsidRPr="00AA3FB6">
          <w:rPr>
            <w:lang w:eastAsia="en-US"/>
          </w:rPr>
          <w:t xml:space="preserve">, </w:t>
        </w:r>
        <w:proofErr w:type="spellStart"/>
        <w:r w:rsidRPr="00AA3FB6">
          <w:rPr>
            <w:lang w:eastAsia="en-US"/>
          </w:rPr>
          <w:t>consectetur</w:t>
        </w:r>
        <w:proofErr w:type="spellEnd"/>
        <w:r w:rsidRPr="00AA3FB6">
          <w:rPr>
            <w:lang w:eastAsia="en-US"/>
          </w:rPr>
          <w:t xml:space="preserve"> </w:t>
        </w:r>
        <w:proofErr w:type="spellStart"/>
        <w:r w:rsidRPr="00AA3FB6">
          <w:rPr>
            <w:lang w:eastAsia="en-US"/>
          </w:rPr>
          <w:t>adipiscing</w:t>
        </w:r>
        <w:proofErr w:type="spellEnd"/>
        <w:r w:rsidRPr="00AA3FB6">
          <w:rPr>
            <w:lang w:eastAsia="en-US"/>
          </w:rPr>
          <w:t xml:space="preserve"> </w:t>
        </w:r>
        <w:proofErr w:type="spellStart"/>
        <w:r w:rsidRPr="00AA3FB6">
          <w:rPr>
            <w:lang w:eastAsia="en-US"/>
          </w:rPr>
          <w:t>elit</w:t>
        </w:r>
        <w:proofErr w:type="spellEnd"/>
        <w:r w:rsidRPr="00AA3FB6">
          <w:rPr>
            <w:lang w:eastAsia="en-US"/>
          </w:rPr>
          <w:t xml:space="preserve">, </w:t>
        </w:r>
        <w:proofErr w:type="spellStart"/>
        <w:r w:rsidRPr="00AA3FB6">
          <w:rPr>
            <w:lang w:eastAsia="en-US"/>
          </w:rPr>
          <w:t>sed</w:t>
        </w:r>
        <w:proofErr w:type="spellEnd"/>
        <w:r w:rsidRPr="00AA3FB6">
          <w:rPr>
            <w:lang w:eastAsia="en-US"/>
          </w:rPr>
          <w:t xml:space="preserve"> do </w:t>
        </w:r>
        <w:proofErr w:type="spellStart"/>
        <w:r w:rsidRPr="00AA3FB6">
          <w:rPr>
            <w:lang w:eastAsia="en-US"/>
          </w:rPr>
          <w:t>eiusmod</w:t>
        </w:r>
        <w:proofErr w:type="spellEnd"/>
        <w:r w:rsidRPr="00AA3FB6">
          <w:rPr>
            <w:lang w:eastAsia="en-US"/>
          </w:rPr>
          <w:t xml:space="preserve"> </w:t>
        </w:r>
        <w:proofErr w:type="spellStart"/>
        <w:r w:rsidRPr="00AA3FB6">
          <w:rPr>
            <w:lang w:eastAsia="en-US"/>
          </w:rPr>
          <w:t>tempor</w:t>
        </w:r>
        <w:proofErr w:type="spellEnd"/>
        <w:r w:rsidRPr="00AA3FB6">
          <w:rPr>
            <w:lang w:eastAsia="en-US"/>
          </w:rPr>
          <w:t xml:space="preserve"> </w:t>
        </w:r>
        <w:proofErr w:type="spellStart"/>
        <w:r w:rsidRPr="00AA3FB6">
          <w:rPr>
            <w:lang w:eastAsia="en-US"/>
          </w:rPr>
          <w:t>incididunt</w:t>
        </w:r>
        <w:proofErr w:type="spellEnd"/>
        <w:r w:rsidRPr="00AA3FB6">
          <w:rPr>
            <w:lang w:eastAsia="en-US"/>
          </w:rPr>
          <w:t xml:space="preserve"> </w:t>
        </w:r>
        <w:proofErr w:type="spellStart"/>
        <w:r w:rsidRPr="00AA3FB6">
          <w:rPr>
            <w:lang w:eastAsia="en-US"/>
          </w:rPr>
          <w:t>ut</w:t>
        </w:r>
        <w:proofErr w:type="spellEnd"/>
        <w:r w:rsidRPr="00AA3FB6">
          <w:rPr>
            <w:lang w:eastAsia="en-US"/>
          </w:rPr>
          <w:t xml:space="preserve"> </w:t>
        </w:r>
        <w:proofErr w:type="spellStart"/>
        <w:r w:rsidRPr="00AA3FB6">
          <w:rPr>
            <w:lang w:eastAsia="en-US"/>
          </w:rPr>
          <w:t>labore</w:t>
        </w:r>
        <w:proofErr w:type="spellEnd"/>
        <w:r w:rsidRPr="00AA3FB6">
          <w:rPr>
            <w:lang w:eastAsia="en-US"/>
          </w:rPr>
          <w:t xml:space="preserve"> et dolore magna </w:t>
        </w:r>
        <w:proofErr w:type="spellStart"/>
        <w:r w:rsidRPr="00AA3FB6">
          <w:rPr>
            <w:lang w:eastAsia="en-US"/>
          </w:rPr>
          <w:t>aliqua</w:t>
        </w:r>
        <w:proofErr w:type="spellEnd"/>
        <w:r w:rsidRPr="00AA3FB6">
          <w:rPr>
            <w:lang w:eastAsia="en-US"/>
          </w:rPr>
          <w:t xml:space="preserve">. </w:t>
        </w:r>
      </w:ins>
    </w:p>
    <w:p w14:paraId="0F98A6DC" w14:textId="1BA2AE7E" w:rsidR="00AA3FB6" w:rsidRPr="00AA3FB6" w:rsidRDefault="00AA3FB6" w:rsidP="00AA3FB6">
      <w:pPr>
        <w:pStyle w:val="Heading2"/>
        <w:rPr>
          <w:ins w:id="20" w:author="Thomas Durfee" w:date="2017-10-21T16:00:00Z"/>
          <w:lang w:eastAsia="en-US"/>
        </w:rPr>
        <w:pPrChange w:id="21" w:author="Thomas Durfee" w:date="2017-10-21T16:00:00Z">
          <w:pPr>
            <w:pStyle w:val="Heading1"/>
            <w:spacing w:after="240" w:line="360" w:lineRule="auto"/>
          </w:pPr>
        </w:pPrChange>
      </w:pPr>
      <w:ins w:id="22" w:author="Thomas Durfee" w:date="2017-10-21T16:00:00Z">
        <w:r w:rsidRPr="00AA3FB6">
          <w:rPr>
            <w:lang w:eastAsia="en-US"/>
          </w:rPr>
          <w:t>So that others may understand ___</w:t>
        </w:r>
      </w:ins>
    </w:p>
    <w:p w14:paraId="20F2BF54" w14:textId="77777777" w:rsidR="00AA3FB6" w:rsidRDefault="00AA3FB6" w:rsidP="00AA3FB6">
      <w:pPr>
        <w:rPr>
          <w:ins w:id="23" w:author="Thomas Durfee" w:date="2017-10-21T16:00:00Z"/>
          <w:lang w:eastAsia="en-US"/>
        </w:rPr>
        <w:pPrChange w:id="24" w:author="Thomas Durfee" w:date="2017-10-21T16:01:00Z">
          <w:pPr>
            <w:spacing w:line="360" w:lineRule="auto"/>
          </w:pPr>
        </w:pPrChange>
      </w:pPr>
      <w:ins w:id="25" w:author="Thomas Durfee" w:date="2017-10-21T16:00:00Z">
        <w:r w:rsidRPr="00AA3FB6">
          <w:rPr>
            <w:lang w:eastAsia="en-US"/>
          </w:rPr>
          <w:t xml:space="preserve">Lorem ipsum dolor sit </w:t>
        </w:r>
        <w:proofErr w:type="spellStart"/>
        <w:r w:rsidRPr="00AA3FB6">
          <w:rPr>
            <w:lang w:eastAsia="en-US"/>
          </w:rPr>
          <w:t>amet</w:t>
        </w:r>
        <w:proofErr w:type="spellEnd"/>
        <w:r w:rsidRPr="00AA3FB6">
          <w:rPr>
            <w:lang w:eastAsia="en-US"/>
          </w:rPr>
          <w:t xml:space="preserve">, </w:t>
        </w:r>
        <w:proofErr w:type="spellStart"/>
        <w:r w:rsidRPr="00AA3FB6">
          <w:rPr>
            <w:lang w:eastAsia="en-US"/>
          </w:rPr>
          <w:t>consectetur</w:t>
        </w:r>
        <w:proofErr w:type="spellEnd"/>
        <w:r w:rsidRPr="00AA3FB6">
          <w:rPr>
            <w:lang w:eastAsia="en-US"/>
          </w:rPr>
          <w:t xml:space="preserve"> </w:t>
        </w:r>
        <w:proofErr w:type="spellStart"/>
        <w:r w:rsidRPr="00AA3FB6">
          <w:rPr>
            <w:lang w:eastAsia="en-US"/>
          </w:rPr>
          <w:t>adipiscing</w:t>
        </w:r>
        <w:proofErr w:type="spellEnd"/>
        <w:r w:rsidRPr="00AA3FB6">
          <w:rPr>
            <w:lang w:eastAsia="en-US"/>
          </w:rPr>
          <w:t xml:space="preserve"> </w:t>
        </w:r>
        <w:proofErr w:type="spellStart"/>
        <w:r w:rsidRPr="00AA3FB6">
          <w:rPr>
            <w:lang w:eastAsia="en-US"/>
          </w:rPr>
          <w:t>elit</w:t>
        </w:r>
        <w:proofErr w:type="spellEnd"/>
        <w:r w:rsidRPr="00AA3FB6">
          <w:rPr>
            <w:lang w:eastAsia="en-US"/>
          </w:rPr>
          <w:t xml:space="preserve">, </w:t>
        </w:r>
        <w:proofErr w:type="spellStart"/>
        <w:r w:rsidRPr="00AA3FB6">
          <w:rPr>
            <w:lang w:eastAsia="en-US"/>
          </w:rPr>
          <w:t>sed</w:t>
        </w:r>
        <w:proofErr w:type="spellEnd"/>
        <w:r w:rsidRPr="00AA3FB6">
          <w:rPr>
            <w:lang w:eastAsia="en-US"/>
          </w:rPr>
          <w:t xml:space="preserve"> do </w:t>
        </w:r>
        <w:proofErr w:type="spellStart"/>
        <w:r w:rsidRPr="00AA3FB6">
          <w:rPr>
            <w:lang w:eastAsia="en-US"/>
          </w:rPr>
          <w:t>eiusmod</w:t>
        </w:r>
        <w:proofErr w:type="spellEnd"/>
        <w:r w:rsidRPr="00AA3FB6">
          <w:rPr>
            <w:lang w:eastAsia="en-US"/>
          </w:rPr>
          <w:t xml:space="preserve"> </w:t>
        </w:r>
        <w:proofErr w:type="spellStart"/>
        <w:r w:rsidRPr="00AA3FB6">
          <w:rPr>
            <w:lang w:eastAsia="en-US"/>
          </w:rPr>
          <w:t>tempor</w:t>
        </w:r>
        <w:proofErr w:type="spellEnd"/>
        <w:r w:rsidRPr="00AA3FB6">
          <w:rPr>
            <w:lang w:eastAsia="en-US"/>
          </w:rPr>
          <w:t xml:space="preserve"> </w:t>
        </w:r>
        <w:proofErr w:type="spellStart"/>
        <w:r w:rsidRPr="00AA3FB6">
          <w:rPr>
            <w:lang w:eastAsia="en-US"/>
          </w:rPr>
          <w:t>incididunt</w:t>
        </w:r>
        <w:proofErr w:type="spellEnd"/>
        <w:r w:rsidRPr="00AA3FB6">
          <w:rPr>
            <w:lang w:eastAsia="en-US"/>
          </w:rPr>
          <w:t xml:space="preserve"> </w:t>
        </w:r>
        <w:proofErr w:type="spellStart"/>
        <w:r w:rsidRPr="00AA3FB6">
          <w:rPr>
            <w:lang w:eastAsia="en-US"/>
          </w:rPr>
          <w:t>ut</w:t>
        </w:r>
        <w:proofErr w:type="spellEnd"/>
        <w:r w:rsidRPr="00AA3FB6">
          <w:rPr>
            <w:lang w:eastAsia="en-US"/>
          </w:rPr>
          <w:t xml:space="preserve"> </w:t>
        </w:r>
        <w:proofErr w:type="spellStart"/>
        <w:r w:rsidRPr="00AA3FB6">
          <w:rPr>
            <w:lang w:eastAsia="en-US"/>
          </w:rPr>
          <w:t>labore</w:t>
        </w:r>
        <w:proofErr w:type="spellEnd"/>
        <w:r w:rsidRPr="00AA3FB6">
          <w:rPr>
            <w:lang w:eastAsia="en-US"/>
          </w:rPr>
          <w:t xml:space="preserve"> et dolore magna </w:t>
        </w:r>
        <w:proofErr w:type="spellStart"/>
        <w:r w:rsidRPr="00AA3FB6">
          <w:rPr>
            <w:lang w:eastAsia="en-US"/>
          </w:rPr>
          <w:t>aliqua</w:t>
        </w:r>
        <w:proofErr w:type="spellEnd"/>
        <w:r w:rsidRPr="00AA3FB6">
          <w:rPr>
            <w:lang w:eastAsia="en-US"/>
          </w:rPr>
          <w:t xml:space="preserve">. </w:t>
        </w:r>
      </w:ins>
    </w:p>
    <w:p w14:paraId="75D74C0A" w14:textId="3A3F1418" w:rsidR="00972314" w:rsidDel="00AA3FB6" w:rsidRDefault="00972314" w:rsidP="00AA3FB6">
      <w:pPr>
        <w:rPr>
          <w:del w:id="26" w:author="Thomas Durfee" w:date="2017-10-21T16:00:00Z"/>
          <w:lang w:eastAsia="en-US"/>
        </w:rPr>
        <w:pPrChange w:id="27" w:author="Thomas Durfee" w:date="2017-10-21T16:01:00Z">
          <w:pPr>
            <w:spacing w:line="360" w:lineRule="auto"/>
          </w:pPr>
        </w:pPrChange>
      </w:pPr>
      <w:del w:id="28" w:author="Thomas Durfee" w:date="2017-10-21T16:00:00Z">
        <w:r w:rsidRPr="008D776C" w:rsidDel="00AA3FB6">
          <w:rPr>
            <w:lang w:eastAsia="en-US"/>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p>
    <w:p w14:paraId="06CC05DA" w14:textId="47482C1E" w:rsidR="00076E5F" w:rsidRPr="008D776C" w:rsidDel="00AA3FB6" w:rsidRDefault="00076E5F" w:rsidP="00AA3FB6">
      <w:pPr>
        <w:rPr>
          <w:del w:id="29" w:author="Thomas Durfee" w:date="2017-10-21T16:01:00Z"/>
          <w:lang w:eastAsia="en-US"/>
        </w:rPr>
        <w:pPrChange w:id="30" w:author="Thomas Durfee" w:date="2017-10-21T16:01:00Z">
          <w:pPr>
            <w:spacing w:line="360" w:lineRule="auto"/>
          </w:pPr>
        </w:pPrChange>
      </w:pPr>
    </w:p>
    <w:p w14:paraId="170E8F73" w14:textId="77777777" w:rsidR="00AA3FB6" w:rsidRDefault="00AA3FB6" w:rsidP="00AA3FB6">
      <w:pPr>
        <w:rPr>
          <w:ins w:id="31" w:author="Thomas Durfee" w:date="2017-10-21T16:01:00Z"/>
          <w:b/>
        </w:rPr>
        <w:pPrChange w:id="32" w:author="Thomas Durfee" w:date="2017-10-21T16:01:00Z">
          <w:pPr>
            <w:pStyle w:val="Heading1"/>
            <w:spacing w:after="240" w:line="360" w:lineRule="auto"/>
          </w:pPr>
        </w:pPrChange>
      </w:pPr>
    </w:p>
    <w:p w14:paraId="55A00D0E" w14:textId="36D1509E" w:rsidR="009C6B0C" w:rsidRPr="009C6B0C" w:rsidRDefault="00972314" w:rsidP="009C6B0C">
      <w:pPr>
        <w:pStyle w:val="Heading1"/>
        <w:spacing w:after="240" w:line="360" w:lineRule="auto"/>
        <w:rPr>
          <w:b/>
        </w:rPr>
      </w:pPr>
      <w:r>
        <w:rPr>
          <w:b/>
        </w:rPr>
        <w:t>Subject 2</w:t>
      </w:r>
      <w:r w:rsidR="00C42472">
        <w:rPr>
          <w:b/>
        </w:rPr>
        <w:t xml:space="preserve">: </w:t>
      </w:r>
      <w:del w:id="33" w:author="Thomas Durfee" w:date="2017-10-21T15:33:00Z">
        <w:r w:rsidR="00570107" w:rsidDel="008A6372">
          <w:rPr>
            <w:b/>
          </w:rPr>
          <w:delText>Background of the problem</w:delText>
        </w:r>
      </w:del>
      <w:ins w:id="34" w:author="Thomas Durfee" w:date="2017-10-21T15:33:00Z">
        <w:r w:rsidR="008A6372">
          <w:rPr>
            <w:b/>
          </w:rPr>
          <w:t>guiding questions</w:t>
        </w:r>
      </w:ins>
    </w:p>
    <w:p w14:paraId="5FA8B057" w14:textId="5CA8B258" w:rsidR="008A6372" w:rsidRDefault="008A6372" w:rsidP="008A6372">
      <w:pPr>
        <w:pStyle w:val="Heading2"/>
        <w:rPr>
          <w:ins w:id="35" w:author="Thomas Durfee" w:date="2017-10-21T15:35:00Z"/>
          <w:lang w:eastAsia="en-US"/>
        </w:rPr>
        <w:pPrChange w:id="36" w:author="Thomas Durfee" w:date="2017-10-21T15:35:00Z">
          <w:pPr/>
        </w:pPrChange>
      </w:pPr>
      <w:ins w:id="37" w:author="Thomas Durfee" w:date="2017-10-21T15:33:00Z">
        <w:r>
          <w:rPr>
            <w:lang w:eastAsia="en-US"/>
          </w:rPr>
          <w:t>What key question are you asking?</w:t>
        </w:r>
      </w:ins>
    </w:p>
    <w:p w14:paraId="4ECEBDB3" w14:textId="7DC6F526" w:rsidR="008A6372" w:rsidRDefault="008A6372" w:rsidP="00A26C14">
      <w:pPr>
        <w:rPr>
          <w:ins w:id="38" w:author="Thomas Durfee" w:date="2017-10-21T15:33:00Z"/>
          <w:rFonts w:ascii="Georgia" w:eastAsia="Times New Roman" w:hAnsi="Georgia" w:cs="Arial"/>
          <w:color w:val="222222"/>
          <w:sz w:val="24"/>
          <w:szCs w:val="19"/>
          <w:lang w:eastAsia="en-US"/>
        </w:rPr>
      </w:pPr>
      <w:ins w:id="39" w:author="Thomas Durfee" w:date="2017-10-21T15:35:00Z">
        <w:r w:rsidRPr="008A6372">
          <w:rPr>
            <w:rFonts w:ascii="Georgia" w:eastAsia="Times New Roman" w:hAnsi="Georgia" w:cs="Arial"/>
            <w:color w:val="222222"/>
            <w:sz w:val="24"/>
            <w:szCs w:val="19"/>
            <w:lang w:eastAsia="en-US"/>
          </w:rPr>
          <w:t xml:space="preserve">Lorem ipsum dolor sit </w:t>
        </w:r>
        <w:proofErr w:type="spellStart"/>
        <w:r w:rsidRPr="008A6372">
          <w:rPr>
            <w:rFonts w:ascii="Georgia" w:eastAsia="Times New Roman" w:hAnsi="Georgia" w:cs="Arial"/>
            <w:color w:val="222222"/>
            <w:sz w:val="24"/>
            <w:szCs w:val="19"/>
            <w:lang w:eastAsia="en-US"/>
          </w:rPr>
          <w:t>amet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consectetur</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adipiscing</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elit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sed</w:t>
        </w:r>
        <w:proofErr w:type="spellEnd"/>
        <w:r w:rsidRPr="008A6372">
          <w:rPr>
            <w:rFonts w:ascii="Georgia" w:eastAsia="Times New Roman" w:hAnsi="Georgia" w:cs="Arial"/>
            <w:color w:val="222222"/>
            <w:sz w:val="24"/>
            <w:szCs w:val="19"/>
            <w:lang w:eastAsia="en-US"/>
          </w:rPr>
          <w:t xml:space="preserve"> do </w:t>
        </w:r>
        <w:proofErr w:type="spellStart"/>
        <w:r w:rsidRPr="008A6372">
          <w:rPr>
            <w:rFonts w:ascii="Georgia" w:eastAsia="Times New Roman" w:hAnsi="Georgia" w:cs="Arial"/>
            <w:color w:val="222222"/>
            <w:sz w:val="24"/>
            <w:szCs w:val="19"/>
            <w:lang w:eastAsia="en-US"/>
          </w:rPr>
          <w:t>eiusmod</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tempor</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incididunt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ut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labore</w:t>
        </w:r>
        <w:proofErr w:type="spellEnd"/>
        <w:r w:rsidRPr="008A6372">
          <w:rPr>
            <w:rFonts w:ascii="Georgia" w:eastAsia="Times New Roman" w:hAnsi="Georgia" w:cs="Arial"/>
            <w:color w:val="222222"/>
            <w:sz w:val="24"/>
            <w:szCs w:val="19"/>
            <w:lang w:eastAsia="en-US"/>
          </w:rPr>
          <w:t xml:space="preserve"> et dolore magna </w:t>
        </w:r>
        <w:proofErr w:type="spellStart"/>
        <w:r w:rsidRPr="008A6372">
          <w:rPr>
            <w:rFonts w:ascii="Georgia" w:eastAsia="Times New Roman" w:hAnsi="Georgia" w:cs="Arial"/>
            <w:color w:val="222222"/>
            <w:sz w:val="24"/>
            <w:szCs w:val="19"/>
            <w:lang w:eastAsia="en-US"/>
          </w:rPr>
          <w:t>aliqua</w:t>
        </w:r>
        <w:proofErr w:type="spellEnd"/>
        <w:r w:rsidRPr="008A6372">
          <w:rPr>
            <w:rFonts w:ascii="Georgia" w:eastAsia="Times New Roman" w:hAnsi="Georgia" w:cs="Arial"/>
            <w:color w:val="222222"/>
            <w:sz w:val="24"/>
            <w:szCs w:val="19"/>
            <w:lang w:eastAsia="en-US"/>
          </w:rPr>
          <w:t>.</w:t>
        </w:r>
      </w:ins>
    </w:p>
    <w:p w14:paraId="2B26833A" w14:textId="1BD0F24D" w:rsidR="008A6372" w:rsidRDefault="008A6372" w:rsidP="008A6372">
      <w:pPr>
        <w:pStyle w:val="Heading2"/>
        <w:rPr>
          <w:ins w:id="40" w:author="Thomas Durfee" w:date="2017-10-21T15:35:00Z"/>
          <w:lang w:eastAsia="en-US"/>
        </w:rPr>
        <w:pPrChange w:id="41" w:author="Thomas Durfee" w:date="2017-10-21T15:35:00Z">
          <w:pPr/>
        </w:pPrChange>
      </w:pPr>
      <w:ins w:id="42" w:author="Thomas Durfee" w:date="2017-10-21T15:33:00Z">
        <w:r>
          <w:rPr>
            <w:lang w:eastAsia="en-US"/>
          </w:rPr>
          <w:lastRenderedPageBreak/>
          <w:t>Why should anyone care about your question?</w:t>
        </w:r>
      </w:ins>
    </w:p>
    <w:p w14:paraId="39EC3CF4" w14:textId="7CE09682" w:rsidR="008A6372" w:rsidRDefault="008A6372" w:rsidP="00A26C14">
      <w:pPr>
        <w:rPr>
          <w:ins w:id="43" w:author="Thomas Durfee" w:date="2017-10-21T15:33:00Z"/>
          <w:rFonts w:ascii="Georgia" w:eastAsia="Times New Roman" w:hAnsi="Georgia" w:cs="Arial"/>
          <w:color w:val="222222"/>
          <w:sz w:val="24"/>
          <w:szCs w:val="19"/>
          <w:lang w:eastAsia="en-US"/>
        </w:rPr>
      </w:pPr>
      <w:ins w:id="44" w:author="Thomas Durfee" w:date="2017-10-21T15:35:00Z">
        <w:r w:rsidRPr="008A6372">
          <w:rPr>
            <w:rFonts w:ascii="Georgia" w:eastAsia="Times New Roman" w:hAnsi="Georgia" w:cs="Arial"/>
            <w:color w:val="222222"/>
            <w:sz w:val="24"/>
            <w:szCs w:val="19"/>
            <w:lang w:eastAsia="en-US"/>
          </w:rPr>
          <w:t xml:space="preserve">Lorem ipsum dolor sit </w:t>
        </w:r>
        <w:proofErr w:type="spellStart"/>
        <w:r w:rsidRPr="008A6372">
          <w:rPr>
            <w:rFonts w:ascii="Georgia" w:eastAsia="Times New Roman" w:hAnsi="Georgia" w:cs="Arial"/>
            <w:color w:val="222222"/>
            <w:sz w:val="24"/>
            <w:szCs w:val="19"/>
            <w:lang w:eastAsia="en-US"/>
          </w:rPr>
          <w:t>amet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consectetur</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adipiscing</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elit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sed</w:t>
        </w:r>
        <w:proofErr w:type="spellEnd"/>
        <w:r w:rsidRPr="008A6372">
          <w:rPr>
            <w:rFonts w:ascii="Georgia" w:eastAsia="Times New Roman" w:hAnsi="Georgia" w:cs="Arial"/>
            <w:color w:val="222222"/>
            <w:sz w:val="24"/>
            <w:szCs w:val="19"/>
            <w:lang w:eastAsia="en-US"/>
          </w:rPr>
          <w:t xml:space="preserve"> do </w:t>
        </w:r>
        <w:proofErr w:type="spellStart"/>
        <w:r w:rsidRPr="008A6372">
          <w:rPr>
            <w:rFonts w:ascii="Georgia" w:eastAsia="Times New Roman" w:hAnsi="Georgia" w:cs="Arial"/>
            <w:color w:val="222222"/>
            <w:sz w:val="24"/>
            <w:szCs w:val="19"/>
            <w:lang w:eastAsia="en-US"/>
          </w:rPr>
          <w:t>eiusmod</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tempor</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incididunt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ut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labore</w:t>
        </w:r>
        <w:proofErr w:type="spellEnd"/>
        <w:r w:rsidRPr="008A6372">
          <w:rPr>
            <w:rFonts w:ascii="Georgia" w:eastAsia="Times New Roman" w:hAnsi="Georgia" w:cs="Arial"/>
            <w:color w:val="222222"/>
            <w:sz w:val="24"/>
            <w:szCs w:val="19"/>
            <w:lang w:eastAsia="en-US"/>
          </w:rPr>
          <w:t xml:space="preserve"> et dolore magna </w:t>
        </w:r>
        <w:proofErr w:type="spellStart"/>
        <w:r w:rsidRPr="008A6372">
          <w:rPr>
            <w:rFonts w:ascii="Georgia" w:eastAsia="Times New Roman" w:hAnsi="Georgia" w:cs="Arial"/>
            <w:color w:val="222222"/>
            <w:sz w:val="24"/>
            <w:szCs w:val="19"/>
            <w:lang w:eastAsia="en-US"/>
          </w:rPr>
          <w:t>aliqua</w:t>
        </w:r>
        <w:proofErr w:type="spellEnd"/>
        <w:r w:rsidRPr="008A6372">
          <w:rPr>
            <w:rFonts w:ascii="Georgia" w:eastAsia="Times New Roman" w:hAnsi="Georgia" w:cs="Arial"/>
            <w:color w:val="222222"/>
            <w:sz w:val="24"/>
            <w:szCs w:val="19"/>
            <w:lang w:eastAsia="en-US"/>
          </w:rPr>
          <w:t>.</w:t>
        </w:r>
      </w:ins>
    </w:p>
    <w:p w14:paraId="5F13EA3B" w14:textId="0CC9E817" w:rsidR="008A6372" w:rsidRDefault="008A6372" w:rsidP="008A6372">
      <w:pPr>
        <w:pStyle w:val="Heading2"/>
        <w:rPr>
          <w:ins w:id="45" w:author="Thomas Durfee" w:date="2017-10-21T15:35:00Z"/>
          <w:lang w:eastAsia="en-US"/>
        </w:rPr>
        <w:pPrChange w:id="46" w:author="Thomas Durfee" w:date="2017-10-21T15:35:00Z">
          <w:pPr/>
        </w:pPrChange>
      </w:pPr>
      <w:ins w:id="47" w:author="Thomas Durfee" w:date="2017-10-21T15:34:00Z">
        <w:r>
          <w:rPr>
            <w:lang w:eastAsia="en-US"/>
          </w:rPr>
          <w:t>How is this paper going to be novel?</w:t>
        </w:r>
      </w:ins>
    </w:p>
    <w:p w14:paraId="38D96477" w14:textId="67051CC6" w:rsidR="008A6372" w:rsidRDefault="008A6372" w:rsidP="00A26C14">
      <w:pPr>
        <w:rPr>
          <w:ins w:id="48" w:author="Thomas Durfee" w:date="2017-10-21T15:34:00Z"/>
          <w:rFonts w:ascii="Georgia" w:eastAsia="Times New Roman" w:hAnsi="Georgia" w:cs="Arial"/>
          <w:color w:val="222222"/>
          <w:sz w:val="24"/>
          <w:szCs w:val="19"/>
          <w:lang w:eastAsia="en-US"/>
        </w:rPr>
      </w:pPr>
      <w:ins w:id="49" w:author="Thomas Durfee" w:date="2017-10-21T15:35:00Z">
        <w:r w:rsidRPr="008A6372">
          <w:rPr>
            <w:rFonts w:ascii="Georgia" w:eastAsia="Times New Roman" w:hAnsi="Georgia" w:cs="Arial"/>
            <w:color w:val="222222"/>
            <w:sz w:val="24"/>
            <w:szCs w:val="19"/>
            <w:lang w:eastAsia="en-US"/>
          </w:rPr>
          <w:t xml:space="preserve">Lorem ipsum dolor sit </w:t>
        </w:r>
        <w:proofErr w:type="spellStart"/>
        <w:r w:rsidRPr="008A6372">
          <w:rPr>
            <w:rFonts w:ascii="Georgia" w:eastAsia="Times New Roman" w:hAnsi="Georgia" w:cs="Arial"/>
            <w:color w:val="222222"/>
            <w:sz w:val="24"/>
            <w:szCs w:val="19"/>
            <w:lang w:eastAsia="en-US"/>
          </w:rPr>
          <w:t>amet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consectetur</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adipiscing</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elit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sed</w:t>
        </w:r>
        <w:proofErr w:type="spellEnd"/>
        <w:r w:rsidRPr="008A6372">
          <w:rPr>
            <w:rFonts w:ascii="Georgia" w:eastAsia="Times New Roman" w:hAnsi="Georgia" w:cs="Arial"/>
            <w:color w:val="222222"/>
            <w:sz w:val="24"/>
            <w:szCs w:val="19"/>
            <w:lang w:eastAsia="en-US"/>
          </w:rPr>
          <w:t xml:space="preserve"> do </w:t>
        </w:r>
        <w:proofErr w:type="spellStart"/>
        <w:r w:rsidRPr="008A6372">
          <w:rPr>
            <w:rFonts w:ascii="Georgia" w:eastAsia="Times New Roman" w:hAnsi="Georgia" w:cs="Arial"/>
            <w:color w:val="222222"/>
            <w:sz w:val="24"/>
            <w:szCs w:val="19"/>
            <w:lang w:eastAsia="en-US"/>
          </w:rPr>
          <w:t>eiusmod</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tempor</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incididunt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ut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labore</w:t>
        </w:r>
        <w:proofErr w:type="spellEnd"/>
        <w:r w:rsidRPr="008A6372">
          <w:rPr>
            <w:rFonts w:ascii="Georgia" w:eastAsia="Times New Roman" w:hAnsi="Georgia" w:cs="Arial"/>
            <w:color w:val="222222"/>
            <w:sz w:val="24"/>
            <w:szCs w:val="19"/>
            <w:lang w:eastAsia="en-US"/>
          </w:rPr>
          <w:t xml:space="preserve"> et dolore magna </w:t>
        </w:r>
        <w:proofErr w:type="spellStart"/>
        <w:r w:rsidRPr="008A6372">
          <w:rPr>
            <w:rFonts w:ascii="Georgia" w:eastAsia="Times New Roman" w:hAnsi="Georgia" w:cs="Arial"/>
            <w:color w:val="222222"/>
            <w:sz w:val="24"/>
            <w:szCs w:val="19"/>
            <w:lang w:eastAsia="en-US"/>
          </w:rPr>
          <w:t>aliqua</w:t>
        </w:r>
        <w:proofErr w:type="spellEnd"/>
        <w:r w:rsidRPr="008A6372">
          <w:rPr>
            <w:rFonts w:ascii="Georgia" w:eastAsia="Times New Roman" w:hAnsi="Georgia" w:cs="Arial"/>
            <w:color w:val="222222"/>
            <w:sz w:val="24"/>
            <w:szCs w:val="19"/>
            <w:lang w:eastAsia="en-US"/>
          </w:rPr>
          <w:t>.</w:t>
        </w:r>
      </w:ins>
    </w:p>
    <w:p w14:paraId="04573971" w14:textId="590361F7" w:rsidR="008A6372" w:rsidRDefault="008A6372" w:rsidP="008A6372">
      <w:pPr>
        <w:pStyle w:val="Heading2"/>
        <w:rPr>
          <w:ins w:id="50" w:author="Thomas Durfee" w:date="2017-10-21T15:35:00Z"/>
          <w:lang w:eastAsia="en-US"/>
        </w:rPr>
        <w:pPrChange w:id="51" w:author="Thomas Durfee" w:date="2017-10-21T15:35:00Z">
          <w:pPr/>
        </w:pPrChange>
      </w:pPr>
      <w:ins w:id="52" w:author="Thomas Durfee" w:date="2017-10-21T15:34:00Z">
        <w:r>
          <w:rPr>
            <w:lang w:eastAsia="en-US"/>
          </w:rPr>
          <w:t>What results do you expect?</w:t>
        </w:r>
      </w:ins>
    </w:p>
    <w:p w14:paraId="71D22E93" w14:textId="25F8D69B" w:rsidR="008A6372" w:rsidRDefault="008A6372" w:rsidP="00A26C14">
      <w:pPr>
        <w:rPr>
          <w:ins w:id="53" w:author="Thomas Durfee" w:date="2017-10-21T15:34:00Z"/>
          <w:rFonts w:ascii="Georgia" w:eastAsia="Times New Roman" w:hAnsi="Georgia" w:cs="Arial"/>
          <w:color w:val="222222"/>
          <w:sz w:val="24"/>
          <w:szCs w:val="19"/>
          <w:lang w:eastAsia="en-US"/>
        </w:rPr>
      </w:pPr>
      <w:ins w:id="54" w:author="Thomas Durfee" w:date="2017-10-21T15:35:00Z">
        <w:r w:rsidRPr="008A6372">
          <w:rPr>
            <w:rFonts w:ascii="Georgia" w:eastAsia="Times New Roman" w:hAnsi="Georgia" w:cs="Arial"/>
            <w:color w:val="222222"/>
            <w:sz w:val="24"/>
            <w:szCs w:val="19"/>
            <w:lang w:eastAsia="en-US"/>
          </w:rPr>
          <w:t xml:space="preserve">Lorem ipsum dolor sit </w:t>
        </w:r>
        <w:proofErr w:type="spellStart"/>
        <w:r w:rsidRPr="008A6372">
          <w:rPr>
            <w:rFonts w:ascii="Georgia" w:eastAsia="Times New Roman" w:hAnsi="Georgia" w:cs="Arial"/>
            <w:color w:val="222222"/>
            <w:sz w:val="24"/>
            <w:szCs w:val="19"/>
            <w:lang w:eastAsia="en-US"/>
          </w:rPr>
          <w:t>amet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consectetur</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adipiscing</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elit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sed</w:t>
        </w:r>
        <w:proofErr w:type="spellEnd"/>
        <w:r w:rsidRPr="008A6372">
          <w:rPr>
            <w:rFonts w:ascii="Georgia" w:eastAsia="Times New Roman" w:hAnsi="Georgia" w:cs="Arial"/>
            <w:color w:val="222222"/>
            <w:sz w:val="24"/>
            <w:szCs w:val="19"/>
            <w:lang w:eastAsia="en-US"/>
          </w:rPr>
          <w:t xml:space="preserve"> do </w:t>
        </w:r>
        <w:proofErr w:type="spellStart"/>
        <w:r w:rsidRPr="008A6372">
          <w:rPr>
            <w:rFonts w:ascii="Georgia" w:eastAsia="Times New Roman" w:hAnsi="Georgia" w:cs="Arial"/>
            <w:color w:val="222222"/>
            <w:sz w:val="24"/>
            <w:szCs w:val="19"/>
            <w:lang w:eastAsia="en-US"/>
          </w:rPr>
          <w:t>eiusmod</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tempor</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incididunt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ut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labore</w:t>
        </w:r>
        <w:proofErr w:type="spellEnd"/>
        <w:r w:rsidRPr="008A6372">
          <w:rPr>
            <w:rFonts w:ascii="Georgia" w:eastAsia="Times New Roman" w:hAnsi="Georgia" w:cs="Arial"/>
            <w:color w:val="222222"/>
            <w:sz w:val="24"/>
            <w:szCs w:val="19"/>
            <w:lang w:eastAsia="en-US"/>
          </w:rPr>
          <w:t xml:space="preserve"> et dolore magna </w:t>
        </w:r>
        <w:proofErr w:type="spellStart"/>
        <w:r w:rsidRPr="008A6372">
          <w:rPr>
            <w:rFonts w:ascii="Georgia" w:eastAsia="Times New Roman" w:hAnsi="Georgia" w:cs="Arial"/>
            <w:color w:val="222222"/>
            <w:sz w:val="24"/>
            <w:szCs w:val="19"/>
            <w:lang w:eastAsia="en-US"/>
          </w:rPr>
          <w:t>aliqua</w:t>
        </w:r>
        <w:proofErr w:type="spellEnd"/>
        <w:r w:rsidRPr="008A6372">
          <w:rPr>
            <w:rFonts w:ascii="Georgia" w:eastAsia="Times New Roman" w:hAnsi="Georgia" w:cs="Arial"/>
            <w:color w:val="222222"/>
            <w:sz w:val="24"/>
            <w:szCs w:val="19"/>
            <w:lang w:eastAsia="en-US"/>
          </w:rPr>
          <w:t>.</w:t>
        </w:r>
      </w:ins>
    </w:p>
    <w:p w14:paraId="0AF4D823" w14:textId="7E0EA0D1" w:rsidR="008A6372" w:rsidRDefault="008A6372" w:rsidP="008A6372">
      <w:pPr>
        <w:pStyle w:val="Heading2"/>
        <w:rPr>
          <w:ins w:id="55" w:author="Thomas Durfee" w:date="2017-10-21T15:35:00Z"/>
          <w:lang w:eastAsia="en-US"/>
        </w:rPr>
        <w:pPrChange w:id="56" w:author="Thomas Durfee" w:date="2017-10-21T15:35:00Z">
          <w:pPr/>
        </w:pPrChange>
      </w:pPr>
      <w:ins w:id="57" w:author="Thomas Durfee" w:date="2017-10-21T15:34:00Z">
        <w:r>
          <w:rPr>
            <w:lang w:eastAsia="en-US"/>
          </w:rPr>
          <w:t>What conclusions could we draw from those results?</w:t>
        </w:r>
      </w:ins>
    </w:p>
    <w:p w14:paraId="123C641F" w14:textId="5EF95965" w:rsidR="008A6372" w:rsidRDefault="008A6372" w:rsidP="00A26C14">
      <w:pPr>
        <w:rPr>
          <w:ins w:id="58" w:author="Thomas Durfee" w:date="2017-10-21T15:34:00Z"/>
          <w:rFonts w:ascii="Georgia" w:eastAsia="Times New Roman" w:hAnsi="Georgia" w:cs="Arial"/>
          <w:color w:val="222222"/>
          <w:sz w:val="24"/>
          <w:szCs w:val="19"/>
          <w:lang w:eastAsia="en-US"/>
        </w:rPr>
      </w:pPr>
      <w:ins w:id="59" w:author="Thomas Durfee" w:date="2017-10-21T15:35:00Z">
        <w:r w:rsidRPr="008A6372">
          <w:rPr>
            <w:rFonts w:ascii="Georgia" w:eastAsia="Times New Roman" w:hAnsi="Georgia" w:cs="Arial"/>
            <w:color w:val="222222"/>
            <w:sz w:val="24"/>
            <w:szCs w:val="19"/>
            <w:lang w:eastAsia="en-US"/>
          </w:rPr>
          <w:t xml:space="preserve">Lorem ipsum dolor sit </w:t>
        </w:r>
        <w:proofErr w:type="spellStart"/>
        <w:r w:rsidRPr="008A6372">
          <w:rPr>
            <w:rFonts w:ascii="Georgia" w:eastAsia="Times New Roman" w:hAnsi="Georgia" w:cs="Arial"/>
            <w:color w:val="222222"/>
            <w:sz w:val="24"/>
            <w:szCs w:val="19"/>
            <w:lang w:eastAsia="en-US"/>
          </w:rPr>
          <w:t>amet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consectetur</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adipiscing</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elit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sed</w:t>
        </w:r>
        <w:proofErr w:type="spellEnd"/>
        <w:r w:rsidRPr="008A6372">
          <w:rPr>
            <w:rFonts w:ascii="Georgia" w:eastAsia="Times New Roman" w:hAnsi="Georgia" w:cs="Arial"/>
            <w:color w:val="222222"/>
            <w:sz w:val="24"/>
            <w:szCs w:val="19"/>
            <w:lang w:eastAsia="en-US"/>
          </w:rPr>
          <w:t xml:space="preserve"> do </w:t>
        </w:r>
        <w:proofErr w:type="spellStart"/>
        <w:r w:rsidRPr="008A6372">
          <w:rPr>
            <w:rFonts w:ascii="Georgia" w:eastAsia="Times New Roman" w:hAnsi="Georgia" w:cs="Arial"/>
            <w:color w:val="222222"/>
            <w:sz w:val="24"/>
            <w:szCs w:val="19"/>
            <w:lang w:eastAsia="en-US"/>
          </w:rPr>
          <w:t>eiusmod</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tempor</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incididunt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ut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labore</w:t>
        </w:r>
        <w:proofErr w:type="spellEnd"/>
        <w:r w:rsidRPr="008A6372">
          <w:rPr>
            <w:rFonts w:ascii="Georgia" w:eastAsia="Times New Roman" w:hAnsi="Georgia" w:cs="Arial"/>
            <w:color w:val="222222"/>
            <w:sz w:val="24"/>
            <w:szCs w:val="19"/>
            <w:lang w:eastAsia="en-US"/>
          </w:rPr>
          <w:t xml:space="preserve"> et dolore magna </w:t>
        </w:r>
        <w:proofErr w:type="spellStart"/>
        <w:r w:rsidRPr="008A6372">
          <w:rPr>
            <w:rFonts w:ascii="Georgia" w:eastAsia="Times New Roman" w:hAnsi="Georgia" w:cs="Arial"/>
            <w:color w:val="222222"/>
            <w:sz w:val="24"/>
            <w:szCs w:val="19"/>
            <w:lang w:eastAsia="en-US"/>
          </w:rPr>
          <w:t>aliqua</w:t>
        </w:r>
        <w:proofErr w:type="spellEnd"/>
        <w:r w:rsidRPr="008A6372">
          <w:rPr>
            <w:rFonts w:ascii="Georgia" w:eastAsia="Times New Roman" w:hAnsi="Georgia" w:cs="Arial"/>
            <w:color w:val="222222"/>
            <w:sz w:val="24"/>
            <w:szCs w:val="19"/>
            <w:lang w:eastAsia="en-US"/>
          </w:rPr>
          <w:t>.</w:t>
        </w:r>
      </w:ins>
    </w:p>
    <w:p w14:paraId="3397C8ED" w14:textId="77777777" w:rsidR="008A6372" w:rsidRDefault="008A6372" w:rsidP="008A6372">
      <w:pPr>
        <w:pStyle w:val="Heading2"/>
        <w:rPr>
          <w:ins w:id="60" w:author="Thomas Durfee" w:date="2017-10-21T15:35:00Z"/>
          <w:lang w:eastAsia="en-US"/>
        </w:rPr>
        <w:pPrChange w:id="61" w:author="Thomas Durfee" w:date="2017-10-21T15:35:00Z">
          <w:pPr/>
        </w:pPrChange>
      </w:pPr>
      <w:ins w:id="62" w:author="Thomas Durfee" w:date="2017-10-21T15:34:00Z">
        <w:r>
          <w:rPr>
            <w:lang w:eastAsia="en-US"/>
          </w:rPr>
          <w:t>What are the strengths and Weaknesses of your methods?</w:t>
        </w:r>
      </w:ins>
    </w:p>
    <w:p w14:paraId="70D95023" w14:textId="77777777" w:rsidR="00AA3FB6" w:rsidRDefault="008A6372" w:rsidP="00A26C14">
      <w:pPr>
        <w:rPr>
          <w:ins w:id="63" w:author="Thomas Durfee" w:date="2017-10-21T16:01:00Z"/>
          <w:rFonts w:ascii="Georgia" w:eastAsia="Times New Roman" w:hAnsi="Georgia" w:cs="Arial"/>
          <w:color w:val="222222"/>
          <w:sz w:val="24"/>
          <w:szCs w:val="19"/>
          <w:lang w:eastAsia="en-US"/>
        </w:rPr>
      </w:pPr>
      <w:ins w:id="64" w:author="Thomas Durfee" w:date="2017-10-21T15:35:00Z">
        <w:r w:rsidRPr="008A6372">
          <w:rPr>
            <w:rFonts w:ascii="Georgia" w:eastAsia="Times New Roman" w:hAnsi="Georgia" w:cs="Arial"/>
            <w:color w:val="222222"/>
            <w:sz w:val="24"/>
            <w:szCs w:val="19"/>
            <w:lang w:eastAsia="en-US"/>
          </w:rPr>
          <w:t xml:space="preserve">Lorem ipsum dolor sit </w:t>
        </w:r>
        <w:proofErr w:type="spellStart"/>
        <w:r w:rsidRPr="008A6372">
          <w:rPr>
            <w:rFonts w:ascii="Georgia" w:eastAsia="Times New Roman" w:hAnsi="Georgia" w:cs="Arial"/>
            <w:color w:val="222222"/>
            <w:sz w:val="24"/>
            <w:szCs w:val="19"/>
            <w:lang w:eastAsia="en-US"/>
          </w:rPr>
          <w:t>amet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consectetur</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adipiscing</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elit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sed</w:t>
        </w:r>
        <w:proofErr w:type="spellEnd"/>
        <w:r w:rsidRPr="008A6372">
          <w:rPr>
            <w:rFonts w:ascii="Georgia" w:eastAsia="Times New Roman" w:hAnsi="Georgia" w:cs="Arial"/>
            <w:color w:val="222222"/>
            <w:sz w:val="24"/>
            <w:szCs w:val="19"/>
            <w:lang w:eastAsia="en-US"/>
          </w:rPr>
          <w:t xml:space="preserve"> do </w:t>
        </w:r>
        <w:proofErr w:type="spellStart"/>
        <w:r w:rsidRPr="008A6372">
          <w:rPr>
            <w:rFonts w:ascii="Georgia" w:eastAsia="Times New Roman" w:hAnsi="Georgia" w:cs="Arial"/>
            <w:color w:val="222222"/>
            <w:sz w:val="24"/>
            <w:szCs w:val="19"/>
            <w:lang w:eastAsia="en-US"/>
          </w:rPr>
          <w:t>eiusmod</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tempor</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incididunt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ut</w:t>
        </w:r>
        <w:proofErr w:type="spellEnd"/>
        <w:r w:rsidRPr="008A6372">
          <w:rPr>
            <w:rFonts w:ascii="Georgia" w:eastAsia="Times New Roman" w:hAnsi="Georgia" w:cs="Arial"/>
            <w:color w:val="222222"/>
            <w:sz w:val="24"/>
            <w:szCs w:val="19"/>
            <w:lang w:eastAsia="en-US"/>
          </w:rPr>
          <w:t xml:space="preserve"> </w:t>
        </w:r>
        <w:proofErr w:type="spellStart"/>
        <w:r w:rsidRPr="008A6372">
          <w:rPr>
            <w:rFonts w:ascii="Georgia" w:eastAsia="Times New Roman" w:hAnsi="Georgia" w:cs="Arial"/>
            <w:color w:val="222222"/>
            <w:sz w:val="24"/>
            <w:szCs w:val="19"/>
            <w:lang w:eastAsia="en-US"/>
          </w:rPr>
          <w:t>labore</w:t>
        </w:r>
        <w:proofErr w:type="spellEnd"/>
        <w:r w:rsidRPr="008A6372">
          <w:rPr>
            <w:rFonts w:ascii="Georgia" w:eastAsia="Times New Roman" w:hAnsi="Georgia" w:cs="Arial"/>
            <w:color w:val="222222"/>
            <w:sz w:val="24"/>
            <w:szCs w:val="19"/>
            <w:lang w:eastAsia="en-US"/>
          </w:rPr>
          <w:t xml:space="preserve"> et dolore magna </w:t>
        </w:r>
        <w:proofErr w:type="spellStart"/>
        <w:r w:rsidRPr="008A6372">
          <w:rPr>
            <w:rFonts w:ascii="Georgia" w:eastAsia="Times New Roman" w:hAnsi="Georgia" w:cs="Arial"/>
            <w:color w:val="222222"/>
            <w:sz w:val="24"/>
            <w:szCs w:val="19"/>
            <w:lang w:eastAsia="en-US"/>
          </w:rPr>
          <w:t>aliqua</w:t>
        </w:r>
        <w:proofErr w:type="spellEnd"/>
        <w:r w:rsidRPr="008A6372">
          <w:rPr>
            <w:rFonts w:ascii="Georgia" w:eastAsia="Times New Roman" w:hAnsi="Georgia" w:cs="Arial"/>
            <w:color w:val="222222"/>
            <w:sz w:val="24"/>
            <w:szCs w:val="19"/>
            <w:lang w:eastAsia="en-US"/>
          </w:rPr>
          <w:t xml:space="preserve">. </w:t>
        </w:r>
      </w:ins>
    </w:p>
    <w:p w14:paraId="1D82BA95" w14:textId="24A1DE49" w:rsidR="00A26C14" w:rsidDel="008A6372" w:rsidRDefault="008D776C" w:rsidP="00CB2300">
      <w:pPr>
        <w:spacing w:line="360" w:lineRule="auto"/>
        <w:rPr>
          <w:del w:id="65" w:author="Thomas Durfee" w:date="2017-10-21T15:33:00Z"/>
          <w:rFonts w:ascii="Georgia" w:hAnsi="Georgia"/>
        </w:rPr>
      </w:pPr>
      <w:del w:id="66" w:author="Thomas Durfee" w:date="2017-10-21T15:33:00Z">
        <w:r w:rsidRPr="008D776C" w:rsidDel="008A6372">
          <w:rPr>
            <w:rFonts w:ascii="Georgia" w:eastAsia="Times New Roman" w:hAnsi="Georgia" w:cs="Arial"/>
            <w:color w:val="222222"/>
            <w:sz w:val="24"/>
            <w:szCs w:val="19"/>
            <w:lang w:eastAsia="en-US"/>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p>
    <w:p w14:paraId="67D24DCF" w14:textId="767774C0" w:rsidR="00A26C14" w:rsidRDefault="00A26C14" w:rsidP="00A26C14"/>
    <w:p w14:paraId="695E119A" w14:textId="7595ECD3" w:rsidR="00C42472" w:rsidRPr="009C6B0C" w:rsidRDefault="00C42472" w:rsidP="00C42472">
      <w:pPr>
        <w:pStyle w:val="Heading1"/>
        <w:spacing w:after="240" w:line="360" w:lineRule="auto"/>
        <w:rPr>
          <w:b/>
        </w:rPr>
      </w:pPr>
      <w:r>
        <w:rPr>
          <w:b/>
        </w:rPr>
        <w:t xml:space="preserve">Subject 3: </w:t>
      </w:r>
      <w:del w:id="67" w:author="Thomas Durfee" w:date="2017-10-21T15:36:00Z">
        <w:r w:rsidR="00570107" w:rsidDel="008A6372">
          <w:rPr>
            <w:b/>
          </w:rPr>
          <w:delText>Background of the policy</w:delText>
        </w:r>
      </w:del>
      <w:ins w:id="68" w:author="Thomas Durfee" w:date="2017-10-21T15:36:00Z">
        <w:r w:rsidR="008A6372">
          <w:rPr>
            <w:b/>
          </w:rPr>
          <w:t>The bibliography</w:t>
        </w:r>
      </w:ins>
    </w:p>
    <w:p w14:paraId="1652A0AC" w14:textId="44043395" w:rsidR="008A6372" w:rsidRDefault="00C42472" w:rsidP="008A6372">
      <w:pPr>
        <w:pStyle w:val="Heading2"/>
        <w:rPr>
          <w:ins w:id="69" w:author="Thomas Durfee" w:date="2017-10-21T15:38:00Z"/>
          <w:lang w:eastAsia="en-US"/>
        </w:rPr>
        <w:pPrChange w:id="70" w:author="Thomas Durfee" w:date="2017-10-21T15:38:00Z">
          <w:pPr>
            <w:spacing w:line="360" w:lineRule="auto"/>
          </w:pPr>
        </w:pPrChange>
      </w:pPr>
      <w:del w:id="71" w:author="Thomas Durfee" w:date="2017-10-21T15:36:00Z">
        <w:r w:rsidRPr="008D776C" w:rsidDel="008A6372">
          <w:rPr>
            <w:lang w:eastAsia="en-US"/>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ins w:id="72" w:author="Thomas Durfee" w:date="2017-10-21T15:36:00Z">
        <w:r w:rsidR="008A6372">
          <w:rPr>
            <w:lang w:eastAsia="en-US"/>
          </w:rPr>
          <w:t xml:space="preserve">Identify at least ten sources that can inform your topic. </w:t>
        </w:r>
      </w:ins>
    </w:p>
    <w:p w14:paraId="703BB078" w14:textId="651C41F8" w:rsidR="008A6372" w:rsidRDefault="008A6372" w:rsidP="008A6372">
      <w:pPr>
        <w:pStyle w:val="ListParagraph"/>
        <w:numPr>
          <w:ilvl w:val="0"/>
          <w:numId w:val="35"/>
        </w:numPr>
        <w:rPr>
          <w:ins w:id="73" w:author="Thomas Durfee" w:date="2017-10-21T15:38:00Z"/>
          <w:lang w:eastAsia="en-US"/>
        </w:rPr>
        <w:pPrChange w:id="74" w:author="Thomas Durfee" w:date="2017-10-21T15:38:00Z">
          <w:pPr>
            <w:spacing w:line="360" w:lineRule="auto"/>
          </w:pPr>
        </w:pPrChange>
      </w:pPr>
      <w:ins w:id="75" w:author="Thomas Durfee" w:date="2017-10-21T15:38:00Z">
        <w:r>
          <w:rPr>
            <w:lang w:eastAsia="en-US"/>
          </w:rPr>
          <w:t>One</w:t>
        </w:r>
      </w:ins>
    </w:p>
    <w:p w14:paraId="68A96AD2" w14:textId="664F8448" w:rsidR="008A6372" w:rsidRDefault="008A6372" w:rsidP="008A6372">
      <w:pPr>
        <w:pStyle w:val="ListParagraph"/>
        <w:numPr>
          <w:ilvl w:val="0"/>
          <w:numId w:val="35"/>
        </w:numPr>
        <w:rPr>
          <w:ins w:id="76" w:author="Thomas Durfee" w:date="2017-10-21T15:38:00Z"/>
          <w:lang w:eastAsia="en-US"/>
        </w:rPr>
        <w:pPrChange w:id="77" w:author="Thomas Durfee" w:date="2017-10-21T15:38:00Z">
          <w:pPr>
            <w:spacing w:line="360" w:lineRule="auto"/>
          </w:pPr>
        </w:pPrChange>
      </w:pPr>
      <w:ins w:id="78" w:author="Thomas Durfee" w:date="2017-10-21T15:38:00Z">
        <w:r>
          <w:rPr>
            <w:lang w:eastAsia="en-US"/>
          </w:rPr>
          <w:t>Two</w:t>
        </w:r>
      </w:ins>
    </w:p>
    <w:p w14:paraId="52339643" w14:textId="108AC8CD" w:rsidR="008A6372" w:rsidRDefault="008A6372" w:rsidP="008A6372">
      <w:pPr>
        <w:pStyle w:val="ListParagraph"/>
        <w:numPr>
          <w:ilvl w:val="0"/>
          <w:numId w:val="35"/>
        </w:numPr>
        <w:rPr>
          <w:ins w:id="79" w:author="Thomas Durfee" w:date="2017-10-21T15:38:00Z"/>
          <w:lang w:eastAsia="en-US"/>
        </w:rPr>
        <w:pPrChange w:id="80" w:author="Thomas Durfee" w:date="2017-10-21T15:38:00Z">
          <w:pPr>
            <w:spacing w:line="360" w:lineRule="auto"/>
          </w:pPr>
        </w:pPrChange>
      </w:pPr>
      <w:ins w:id="81" w:author="Thomas Durfee" w:date="2017-10-21T15:38:00Z">
        <w:r>
          <w:rPr>
            <w:lang w:eastAsia="en-US"/>
          </w:rPr>
          <w:t>Three</w:t>
        </w:r>
      </w:ins>
    </w:p>
    <w:p w14:paraId="57F36C6A" w14:textId="50CD89B2" w:rsidR="008A6372" w:rsidRDefault="008A6372" w:rsidP="008A6372">
      <w:pPr>
        <w:pStyle w:val="ListParagraph"/>
        <w:numPr>
          <w:ilvl w:val="0"/>
          <w:numId w:val="35"/>
        </w:numPr>
        <w:rPr>
          <w:ins w:id="82" w:author="Thomas Durfee" w:date="2017-10-21T15:38:00Z"/>
          <w:lang w:eastAsia="en-US"/>
        </w:rPr>
        <w:pPrChange w:id="83" w:author="Thomas Durfee" w:date="2017-10-21T15:38:00Z">
          <w:pPr>
            <w:spacing w:line="360" w:lineRule="auto"/>
          </w:pPr>
        </w:pPrChange>
      </w:pPr>
      <w:ins w:id="84" w:author="Thomas Durfee" w:date="2017-10-21T15:38:00Z">
        <w:r>
          <w:rPr>
            <w:lang w:eastAsia="en-US"/>
          </w:rPr>
          <w:t>Four</w:t>
        </w:r>
      </w:ins>
    </w:p>
    <w:p w14:paraId="2DF81503" w14:textId="19961535" w:rsidR="008A6372" w:rsidRDefault="008A6372" w:rsidP="008A6372">
      <w:pPr>
        <w:pStyle w:val="ListParagraph"/>
        <w:numPr>
          <w:ilvl w:val="0"/>
          <w:numId w:val="35"/>
        </w:numPr>
        <w:rPr>
          <w:ins w:id="85" w:author="Thomas Durfee" w:date="2017-10-21T15:38:00Z"/>
          <w:lang w:eastAsia="en-US"/>
        </w:rPr>
        <w:pPrChange w:id="86" w:author="Thomas Durfee" w:date="2017-10-21T15:38:00Z">
          <w:pPr>
            <w:spacing w:line="360" w:lineRule="auto"/>
          </w:pPr>
        </w:pPrChange>
      </w:pPr>
      <w:ins w:id="87" w:author="Thomas Durfee" w:date="2017-10-21T15:38:00Z">
        <w:r>
          <w:rPr>
            <w:lang w:eastAsia="en-US"/>
          </w:rPr>
          <w:t>Five</w:t>
        </w:r>
      </w:ins>
    </w:p>
    <w:p w14:paraId="2E120D5C" w14:textId="4EF8F4A1" w:rsidR="008A6372" w:rsidRDefault="008A6372" w:rsidP="008A6372">
      <w:pPr>
        <w:pStyle w:val="ListParagraph"/>
        <w:numPr>
          <w:ilvl w:val="0"/>
          <w:numId w:val="35"/>
        </w:numPr>
        <w:rPr>
          <w:ins w:id="88" w:author="Thomas Durfee" w:date="2017-10-21T15:38:00Z"/>
          <w:lang w:eastAsia="en-US"/>
        </w:rPr>
        <w:pPrChange w:id="89" w:author="Thomas Durfee" w:date="2017-10-21T15:38:00Z">
          <w:pPr>
            <w:spacing w:line="360" w:lineRule="auto"/>
          </w:pPr>
        </w:pPrChange>
      </w:pPr>
      <w:ins w:id="90" w:author="Thomas Durfee" w:date="2017-10-21T15:38:00Z">
        <w:r>
          <w:rPr>
            <w:lang w:eastAsia="en-US"/>
          </w:rPr>
          <w:t>Six</w:t>
        </w:r>
      </w:ins>
    </w:p>
    <w:p w14:paraId="7B1BEB08" w14:textId="6D5FED0E" w:rsidR="008A6372" w:rsidRDefault="008A6372" w:rsidP="008A6372">
      <w:pPr>
        <w:pStyle w:val="ListParagraph"/>
        <w:numPr>
          <w:ilvl w:val="0"/>
          <w:numId w:val="35"/>
        </w:numPr>
        <w:rPr>
          <w:ins w:id="91" w:author="Thomas Durfee" w:date="2017-10-21T15:38:00Z"/>
          <w:lang w:eastAsia="en-US"/>
        </w:rPr>
        <w:pPrChange w:id="92" w:author="Thomas Durfee" w:date="2017-10-21T15:38:00Z">
          <w:pPr>
            <w:spacing w:line="360" w:lineRule="auto"/>
          </w:pPr>
        </w:pPrChange>
      </w:pPr>
      <w:ins w:id="93" w:author="Thomas Durfee" w:date="2017-10-21T15:38:00Z">
        <w:r>
          <w:rPr>
            <w:lang w:eastAsia="en-US"/>
          </w:rPr>
          <w:t>Seven</w:t>
        </w:r>
      </w:ins>
    </w:p>
    <w:p w14:paraId="7C524564" w14:textId="748CD9C5" w:rsidR="008A6372" w:rsidRDefault="008A6372" w:rsidP="008A6372">
      <w:pPr>
        <w:pStyle w:val="ListParagraph"/>
        <w:numPr>
          <w:ilvl w:val="0"/>
          <w:numId w:val="35"/>
        </w:numPr>
        <w:rPr>
          <w:ins w:id="94" w:author="Thomas Durfee" w:date="2017-10-21T15:38:00Z"/>
          <w:lang w:eastAsia="en-US"/>
        </w:rPr>
        <w:pPrChange w:id="95" w:author="Thomas Durfee" w:date="2017-10-21T15:38:00Z">
          <w:pPr>
            <w:spacing w:line="360" w:lineRule="auto"/>
          </w:pPr>
        </w:pPrChange>
      </w:pPr>
      <w:ins w:id="96" w:author="Thomas Durfee" w:date="2017-10-21T15:38:00Z">
        <w:r>
          <w:rPr>
            <w:lang w:eastAsia="en-US"/>
          </w:rPr>
          <w:t>Eight</w:t>
        </w:r>
      </w:ins>
    </w:p>
    <w:p w14:paraId="5729448B" w14:textId="77777777" w:rsidR="008A6372" w:rsidRDefault="008A6372" w:rsidP="008A6372">
      <w:pPr>
        <w:pStyle w:val="ListParagraph"/>
        <w:numPr>
          <w:ilvl w:val="0"/>
          <w:numId w:val="35"/>
        </w:numPr>
        <w:rPr>
          <w:ins w:id="97" w:author="Thomas Durfee" w:date="2017-10-21T15:38:00Z"/>
          <w:lang w:eastAsia="en-US"/>
        </w:rPr>
        <w:pPrChange w:id="98" w:author="Thomas Durfee" w:date="2017-10-21T15:38:00Z">
          <w:pPr>
            <w:spacing w:line="360" w:lineRule="auto"/>
          </w:pPr>
        </w:pPrChange>
      </w:pPr>
      <w:ins w:id="99" w:author="Thomas Durfee" w:date="2017-10-21T15:38:00Z">
        <w:r>
          <w:rPr>
            <w:lang w:eastAsia="en-US"/>
          </w:rPr>
          <w:t xml:space="preserve">Nine </w:t>
        </w:r>
      </w:ins>
    </w:p>
    <w:p w14:paraId="2B8F4293" w14:textId="608E48EA" w:rsidR="008A6372" w:rsidRPr="008A6372" w:rsidRDefault="008A6372" w:rsidP="008A6372">
      <w:pPr>
        <w:pStyle w:val="ListParagraph"/>
        <w:numPr>
          <w:ilvl w:val="0"/>
          <w:numId w:val="35"/>
        </w:numPr>
        <w:rPr>
          <w:ins w:id="100" w:author="Thomas Durfee" w:date="2017-10-21T15:36:00Z"/>
          <w:lang w:eastAsia="en-US"/>
          <w:rPrChange w:id="101" w:author="Thomas Durfee" w:date="2017-10-21T15:38:00Z">
            <w:rPr>
              <w:ins w:id="102" w:author="Thomas Durfee" w:date="2017-10-21T15:36:00Z"/>
              <w:lang w:eastAsia="en-US"/>
            </w:rPr>
          </w:rPrChange>
        </w:rPr>
        <w:pPrChange w:id="103" w:author="Thomas Durfee" w:date="2017-10-21T15:38:00Z">
          <w:pPr>
            <w:spacing w:line="360" w:lineRule="auto"/>
          </w:pPr>
        </w:pPrChange>
      </w:pPr>
      <w:ins w:id="104" w:author="Thomas Durfee" w:date="2017-10-21T15:38:00Z">
        <w:r>
          <w:rPr>
            <w:lang w:eastAsia="en-US"/>
          </w:rPr>
          <w:t>ten</w:t>
        </w:r>
      </w:ins>
    </w:p>
    <w:p w14:paraId="58D61F34" w14:textId="2F49AA78" w:rsidR="00C42472" w:rsidRDefault="008A6372" w:rsidP="008A6372">
      <w:pPr>
        <w:pStyle w:val="Heading2"/>
        <w:rPr>
          <w:ins w:id="105" w:author="Thomas Durfee" w:date="2017-10-21T15:38:00Z"/>
          <w:lang w:eastAsia="en-US"/>
        </w:rPr>
        <w:pPrChange w:id="106" w:author="Thomas Durfee" w:date="2017-10-21T15:38:00Z">
          <w:pPr>
            <w:spacing w:line="360" w:lineRule="auto"/>
          </w:pPr>
        </w:pPrChange>
      </w:pPr>
      <w:ins w:id="107" w:author="Thomas Durfee" w:date="2017-10-21T15:37:00Z">
        <w:r>
          <w:rPr>
            <w:lang w:eastAsia="en-US"/>
          </w:rPr>
          <w:lastRenderedPageBreak/>
          <w:t>What</w:t>
        </w:r>
      </w:ins>
      <w:ins w:id="108" w:author="Thomas Durfee" w:date="2017-10-21T15:36:00Z">
        <w:r>
          <w:rPr>
            <w:lang w:eastAsia="en-US"/>
          </w:rPr>
          <w:t xml:space="preserve"> is my reference list signal</w:t>
        </w:r>
      </w:ins>
      <w:ins w:id="109" w:author="Thomas Durfee" w:date="2017-10-21T15:37:00Z">
        <w:r>
          <w:rPr>
            <w:lang w:eastAsia="en-US"/>
          </w:rPr>
          <w:t>ing</w:t>
        </w:r>
      </w:ins>
      <w:ins w:id="110" w:author="Thomas Durfee" w:date="2017-10-21T15:36:00Z">
        <w:r>
          <w:rPr>
            <w:lang w:eastAsia="en-US"/>
          </w:rPr>
          <w:t xml:space="preserve"> to reviewers?</w:t>
        </w:r>
      </w:ins>
    </w:p>
    <w:p w14:paraId="381D9988" w14:textId="48B3E648" w:rsidR="008A6372" w:rsidRPr="008A6372" w:rsidRDefault="008A6372" w:rsidP="008A6372">
      <w:pPr>
        <w:rPr>
          <w:ins w:id="111" w:author="Thomas Durfee" w:date="2017-10-21T15:37:00Z"/>
          <w:lang w:eastAsia="en-US"/>
          <w:rPrChange w:id="112" w:author="Thomas Durfee" w:date="2017-10-21T15:38:00Z">
            <w:rPr>
              <w:ins w:id="113" w:author="Thomas Durfee" w:date="2017-10-21T15:37:00Z"/>
              <w:lang w:eastAsia="en-US"/>
            </w:rPr>
          </w:rPrChange>
        </w:rPr>
        <w:pPrChange w:id="114" w:author="Thomas Durfee" w:date="2017-10-21T15:38:00Z">
          <w:pPr>
            <w:spacing w:line="360" w:lineRule="auto"/>
          </w:pPr>
        </w:pPrChange>
      </w:pPr>
      <w:ins w:id="115" w:author="Thomas Durfee" w:date="2017-10-21T15:38:00Z">
        <w:r w:rsidRPr="008A6372">
          <w:rPr>
            <w:lang w:eastAsia="en-US"/>
          </w:rPr>
          <w:t xml:space="preserve">Lorem ipsum dolor sit </w:t>
        </w:r>
        <w:proofErr w:type="spellStart"/>
        <w:r w:rsidRPr="008A6372">
          <w:rPr>
            <w:lang w:eastAsia="en-US"/>
          </w:rPr>
          <w:t>amet</w:t>
        </w:r>
        <w:proofErr w:type="spellEnd"/>
        <w:r w:rsidRPr="008A6372">
          <w:rPr>
            <w:lang w:eastAsia="en-US"/>
          </w:rPr>
          <w:t xml:space="preserve">, </w:t>
        </w:r>
        <w:proofErr w:type="spellStart"/>
        <w:r w:rsidRPr="008A6372">
          <w:rPr>
            <w:lang w:eastAsia="en-US"/>
          </w:rPr>
          <w:t>consectetur</w:t>
        </w:r>
        <w:proofErr w:type="spellEnd"/>
        <w:r w:rsidRPr="008A6372">
          <w:rPr>
            <w:lang w:eastAsia="en-US"/>
          </w:rPr>
          <w:t xml:space="preserve"> </w:t>
        </w:r>
        <w:proofErr w:type="spellStart"/>
        <w:r w:rsidRPr="008A6372">
          <w:rPr>
            <w:lang w:eastAsia="en-US"/>
          </w:rPr>
          <w:t>adipiscing</w:t>
        </w:r>
        <w:proofErr w:type="spellEnd"/>
        <w:r w:rsidRPr="008A6372">
          <w:rPr>
            <w:lang w:eastAsia="en-US"/>
          </w:rPr>
          <w:t xml:space="preserve"> </w:t>
        </w:r>
        <w:proofErr w:type="spellStart"/>
        <w:r w:rsidRPr="008A6372">
          <w:rPr>
            <w:lang w:eastAsia="en-US"/>
          </w:rPr>
          <w:t>elit</w:t>
        </w:r>
        <w:proofErr w:type="spellEnd"/>
        <w:r w:rsidRPr="008A6372">
          <w:rPr>
            <w:lang w:eastAsia="en-US"/>
          </w:rPr>
          <w:t xml:space="preserve">, </w:t>
        </w:r>
        <w:proofErr w:type="spellStart"/>
        <w:r w:rsidRPr="008A6372">
          <w:rPr>
            <w:lang w:eastAsia="en-US"/>
          </w:rPr>
          <w:t>sed</w:t>
        </w:r>
        <w:proofErr w:type="spellEnd"/>
        <w:r w:rsidRPr="008A6372">
          <w:rPr>
            <w:lang w:eastAsia="en-US"/>
          </w:rPr>
          <w:t xml:space="preserve"> do </w:t>
        </w:r>
        <w:proofErr w:type="spellStart"/>
        <w:r w:rsidRPr="008A6372">
          <w:rPr>
            <w:lang w:eastAsia="en-US"/>
          </w:rPr>
          <w:t>eiusmod</w:t>
        </w:r>
        <w:proofErr w:type="spellEnd"/>
        <w:r w:rsidRPr="008A6372">
          <w:rPr>
            <w:lang w:eastAsia="en-US"/>
          </w:rPr>
          <w:t xml:space="preserve"> </w:t>
        </w:r>
        <w:proofErr w:type="spellStart"/>
        <w:r w:rsidRPr="008A6372">
          <w:rPr>
            <w:lang w:eastAsia="en-US"/>
          </w:rPr>
          <w:t>tempor</w:t>
        </w:r>
        <w:proofErr w:type="spellEnd"/>
        <w:r w:rsidRPr="008A6372">
          <w:rPr>
            <w:lang w:eastAsia="en-US"/>
          </w:rPr>
          <w:t xml:space="preserve"> </w:t>
        </w:r>
        <w:proofErr w:type="spellStart"/>
        <w:r w:rsidRPr="008A6372">
          <w:rPr>
            <w:lang w:eastAsia="en-US"/>
          </w:rPr>
          <w:t>incididunt</w:t>
        </w:r>
        <w:proofErr w:type="spellEnd"/>
        <w:r w:rsidRPr="008A6372">
          <w:rPr>
            <w:lang w:eastAsia="en-US"/>
          </w:rPr>
          <w:t xml:space="preserve"> </w:t>
        </w:r>
        <w:proofErr w:type="spellStart"/>
        <w:r w:rsidRPr="008A6372">
          <w:rPr>
            <w:lang w:eastAsia="en-US"/>
          </w:rPr>
          <w:t>ut</w:t>
        </w:r>
        <w:proofErr w:type="spellEnd"/>
        <w:r w:rsidRPr="008A6372">
          <w:rPr>
            <w:lang w:eastAsia="en-US"/>
          </w:rPr>
          <w:t xml:space="preserve"> </w:t>
        </w:r>
        <w:proofErr w:type="spellStart"/>
        <w:r w:rsidRPr="008A6372">
          <w:rPr>
            <w:lang w:eastAsia="en-US"/>
          </w:rPr>
          <w:t>labore</w:t>
        </w:r>
        <w:proofErr w:type="spellEnd"/>
        <w:r w:rsidRPr="008A6372">
          <w:rPr>
            <w:lang w:eastAsia="en-US"/>
          </w:rPr>
          <w:t xml:space="preserve"> et dolore magna </w:t>
        </w:r>
        <w:proofErr w:type="spellStart"/>
        <w:r w:rsidRPr="008A6372">
          <w:rPr>
            <w:lang w:eastAsia="en-US"/>
          </w:rPr>
          <w:t>aliqua</w:t>
        </w:r>
        <w:proofErr w:type="spellEnd"/>
        <w:r w:rsidRPr="008A6372">
          <w:rPr>
            <w:lang w:eastAsia="en-US"/>
          </w:rPr>
          <w:t>.</w:t>
        </w:r>
      </w:ins>
    </w:p>
    <w:p w14:paraId="1FB259EB" w14:textId="74791BC6" w:rsidR="008A6372" w:rsidRDefault="008A6372" w:rsidP="008A6372">
      <w:pPr>
        <w:pStyle w:val="Heading2"/>
        <w:rPr>
          <w:ins w:id="116" w:author="Thomas Durfee" w:date="2017-10-21T15:38:00Z"/>
          <w:lang w:eastAsia="en-US"/>
        </w:rPr>
        <w:pPrChange w:id="117" w:author="Thomas Durfee" w:date="2017-10-21T15:38:00Z">
          <w:pPr>
            <w:spacing w:line="360" w:lineRule="auto"/>
          </w:pPr>
        </w:pPrChange>
      </w:pPr>
      <w:ins w:id="118" w:author="Thomas Durfee" w:date="2017-10-21T15:37:00Z">
        <w:r>
          <w:rPr>
            <w:lang w:eastAsia="en-US"/>
          </w:rPr>
          <w:t>Could any of these references be your future editors/reviewers?</w:t>
        </w:r>
      </w:ins>
    </w:p>
    <w:p w14:paraId="652B628E" w14:textId="637FF692" w:rsidR="008A6372" w:rsidRPr="008A6372" w:rsidRDefault="008A6372" w:rsidP="008A6372">
      <w:pPr>
        <w:rPr>
          <w:ins w:id="119" w:author="Thomas Durfee" w:date="2017-10-21T15:36:00Z"/>
          <w:lang w:eastAsia="en-US"/>
          <w:rPrChange w:id="120" w:author="Thomas Durfee" w:date="2017-10-21T15:38:00Z">
            <w:rPr>
              <w:ins w:id="121" w:author="Thomas Durfee" w:date="2017-10-21T15:36:00Z"/>
              <w:lang w:eastAsia="en-US"/>
            </w:rPr>
          </w:rPrChange>
        </w:rPr>
        <w:pPrChange w:id="122" w:author="Thomas Durfee" w:date="2017-10-21T15:38:00Z">
          <w:pPr>
            <w:spacing w:line="360" w:lineRule="auto"/>
          </w:pPr>
        </w:pPrChange>
      </w:pPr>
      <w:ins w:id="123" w:author="Thomas Durfee" w:date="2017-10-21T15:38:00Z">
        <w:r w:rsidRPr="008A6372">
          <w:rPr>
            <w:lang w:eastAsia="en-US"/>
          </w:rPr>
          <w:t xml:space="preserve">Lorem ipsum dolor sit </w:t>
        </w:r>
        <w:proofErr w:type="spellStart"/>
        <w:r w:rsidRPr="008A6372">
          <w:rPr>
            <w:lang w:eastAsia="en-US"/>
          </w:rPr>
          <w:t>amet</w:t>
        </w:r>
        <w:proofErr w:type="spellEnd"/>
        <w:r w:rsidRPr="008A6372">
          <w:rPr>
            <w:lang w:eastAsia="en-US"/>
          </w:rPr>
          <w:t xml:space="preserve">, </w:t>
        </w:r>
        <w:proofErr w:type="spellStart"/>
        <w:r w:rsidRPr="008A6372">
          <w:rPr>
            <w:lang w:eastAsia="en-US"/>
          </w:rPr>
          <w:t>consectetur</w:t>
        </w:r>
        <w:proofErr w:type="spellEnd"/>
        <w:r w:rsidRPr="008A6372">
          <w:rPr>
            <w:lang w:eastAsia="en-US"/>
          </w:rPr>
          <w:t xml:space="preserve"> </w:t>
        </w:r>
        <w:proofErr w:type="spellStart"/>
        <w:r w:rsidRPr="008A6372">
          <w:rPr>
            <w:lang w:eastAsia="en-US"/>
          </w:rPr>
          <w:t>adipiscing</w:t>
        </w:r>
        <w:proofErr w:type="spellEnd"/>
        <w:r w:rsidRPr="008A6372">
          <w:rPr>
            <w:lang w:eastAsia="en-US"/>
          </w:rPr>
          <w:t xml:space="preserve"> </w:t>
        </w:r>
        <w:proofErr w:type="spellStart"/>
        <w:r w:rsidRPr="008A6372">
          <w:rPr>
            <w:lang w:eastAsia="en-US"/>
          </w:rPr>
          <w:t>elit</w:t>
        </w:r>
        <w:proofErr w:type="spellEnd"/>
        <w:r w:rsidRPr="008A6372">
          <w:rPr>
            <w:lang w:eastAsia="en-US"/>
          </w:rPr>
          <w:t xml:space="preserve">, </w:t>
        </w:r>
        <w:proofErr w:type="spellStart"/>
        <w:r w:rsidRPr="008A6372">
          <w:rPr>
            <w:lang w:eastAsia="en-US"/>
          </w:rPr>
          <w:t>sed</w:t>
        </w:r>
        <w:proofErr w:type="spellEnd"/>
        <w:r w:rsidRPr="008A6372">
          <w:rPr>
            <w:lang w:eastAsia="en-US"/>
          </w:rPr>
          <w:t xml:space="preserve"> do </w:t>
        </w:r>
        <w:proofErr w:type="spellStart"/>
        <w:r w:rsidRPr="008A6372">
          <w:rPr>
            <w:lang w:eastAsia="en-US"/>
          </w:rPr>
          <w:t>eiusmod</w:t>
        </w:r>
        <w:proofErr w:type="spellEnd"/>
        <w:r w:rsidRPr="008A6372">
          <w:rPr>
            <w:lang w:eastAsia="en-US"/>
          </w:rPr>
          <w:t xml:space="preserve"> </w:t>
        </w:r>
        <w:proofErr w:type="spellStart"/>
        <w:r w:rsidRPr="008A6372">
          <w:rPr>
            <w:lang w:eastAsia="en-US"/>
          </w:rPr>
          <w:t>tempor</w:t>
        </w:r>
        <w:proofErr w:type="spellEnd"/>
        <w:r w:rsidRPr="008A6372">
          <w:rPr>
            <w:lang w:eastAsia="en-US"/>
          </w:rPr>
          <w:t xml:space="preserve"> </w:t>
        </w:r>
        <w:proofErr w:type="spellStart"/>
        <w:r w:rsidRPr="008A6372">
          <w:rPr>
            <w:lang w:eastAsia="en-US"/>
          </w:rPr>
          <w:t>incididunt</w:t>
        </w:r>
        <w:proofErr w:type="spellEnd"/>
        <w:r w:rsidRPr="008A6372">
          <w:rPr>
            <w:lang w:eastAsia="en-US"/>
          </w:rPr>
          <w:t xml:space="preserve"> </w:t>
        </w:r>
        <w:proofErr w:type="spellStart"/>
        <w:r w:rsidRPr="008A6372">
          <w:rPr>
            <w:lang w:eastAsia="en-US"/>
          </w:rPr>
          <w:t>ut</w:t>
        </w:r>
        <w:proofErr w:type="spellEnd"/>
        <w:r w:rsidRPr="008A6372">
          <w:rPr>
            <w:lang w:eastAsia="en-US"/>
          </w:rPr>
          <w:t xml:space="preserve"> </w:t>
        </w:r>
        <w:proofErr w:type="spellStart"/>
        <w:r w:rsidRPr="008A6372">
          <w:rPr>
            <w:lang w:eastAsia="en-US"/>
          </w:rPr>
          <w:t>labore</w:t>
        </w:r>
        <w:proofErr w:type="spellEnd"/>
        <w:r w:rsidRPr="008A6372">
          <w:rPr>
            <w:lang w:eastAsia="en-US"/>
          </w:rPr>
          <w:t xml:space="preserve"> et dolore magna </w:t>
        </w:r>
        <w:proofErr w:type="spellStart"/>
        <w:r w:rsidRPr="008A6372">
          <w:rPr>
            <w:lang w:eastAsia="en-US"/>
          </w:rPr>
          <w:t>aliqua</w:t>
        </w:r>
        <w:proofErr w:type="spellEnd"/>
        <w:r w:rsidRPr="008A6372">
          <w:rPr>
            <w:lang w:eastAsia="en-US"/>
          </w:rPr>
          <w:t>.</w:t>
        </w:r>
      </w:ins>
    </w:p>
    <w:p w14:paraId="47EC5915" w14:textId="5D4EE564" w:rsidR="008A6372" w:rsidRDefault="008A6372" w:rsidP="008A6372">
      <w:pPr>
        <w:pStyle w:val="Heading2"/>
        <w:rPr>
          <w:ins w:id="124" w:author="Thomas Durfee" w:date="2017-10-21T15:37:00Z"/>
        </w:rPr>
        <w:pPrChange w:id="125" w:author="Thomas Durfee" w:date="2017-10-21T15:38:00Z">
          <w:pPr>
            <w:spacing w:line="360" w:lineRule="auto"/>
          </w:pPr>
        </w:pPrChange>
      </w:pPr>
      <w:ins w:id="126" w:author="Thomas Durfee" w:date="2017-10-21T15:37:00Z">
        <w:r>
          <w:t xml:space="preserve">Does my reference list include literature from the journal I am aiming to apply to? </w:t>
        </w:r>
      </w:ins>
    </w:p>
    <w:p w14:paraId="36C3116F" w14:textId="77B1067F" w:rsidR="008A6372" w:rsidRDefault="008A6372" w:rsidP="00C42472">
      <w:pPr>
        <w:spacing w:line="360" w:lineRule="auto"/>
        <w:rPr>
          <w:rFonts w:ascii="Georgia" w:hAnsi="Georgia"/>
        </w:rPr>
      </w:pPr>
      <w:ins w:id="127" w:author="Thomas Durfee" w:date="2017-10-21T15:39:00Z">
        <w:r w:rsidRPr="008A6372">
          <w:rPr>
            <w:rFonts w:ascii="Georgia" w:hAnsi="Georgia"/>
          </w:rPr>
          <w:t xml:space="preserve">Lorem ipsum dolor sit </w:t>
        </w:r>
        <w:proofErr w:type="spellStart"/>
        <w:r w:rsidRPr="008A6372">
          <w:rPr>
            <w:rFonts w:ascii="Georgia" w:hAnsi="Georgia"/>
          </w:rPr>
          <w:t>amet</w:t>
        </w:r>
        <w:proofErr w:type="spellEnd"/>
        <w:r w:rsidRPr="008A6372">
          <w:rPr>
            <w:rFonts w:ascii="Georgia" w:hAnsi="Georgia"/>
          </w:rPr>
          <w:t xml:space="preserve">, </w:t>
        </w:r>
        <w:proofErr w:type="spellStart"/>
        <w:r w:rsidRPr="008A6372">
          <w:rPr>
            <w:rFonts w:ascii="Georgia" w:hAnsi="Georgia"/>
          </w:rPr>
          <w:t>consectetur</w:t>
        </w:r>
        <w:proofErr w:type="spellEnd"/>
        <w:r w:rsidRPr="008A6372">
          <w:rPr>
            <w:rFonts w:ascii="Georgia" w:hAnsi="Georgia"/>
          </w:rPr>
          <w:t xml:space="preserve"> </w:t>
        </w:r>
        <w:proofErr w:type="spellStart"/>
        <w:r w:rsidRPr="008A6372">
          <w:rPr>
            <w:rFonts w:ascii="Georgia" w:hAnsi="Georgia"/>
          </w:rPr>
          <w:t>adipiscing</w:t>
        </w:r>
        <w:proofErr w:type="spellEnd"/>
        <w:r w:rsidRPr="008A6372">
          <w:rPr>
            <w:rFonts w:ascii="Georgia" w:hAnsi="Georgia"/>
          </w:rPr>
          <w:t xml:space="preserve"> </w:t>
        </w:r>
        <w:proofErr w:type="spellStart"/>
        <w:r w:rsidRPr="008A6372">
          <w:rPr>
            <w:rFonts w:ascii="Georgia" w:hAnsi="Georgia"/>
          </w:rPr>
          <w:t>elit</w:t>
        </w:r>
        <w:proofErr w:type="spellEnd"/>
        <w:r w:rsidRPr="008A6372">
          <w:rPr>
            <w:rFonts w:ascii="Georgia" w:hAnsi="Georgia"/>
          </w:rPr>
          <w:t xml:space="preserve">, </w:t>
        </w:r>
        <w:proofErr w:type="spellStart"/>
        <w:r w:rsidRPr="008A6372">
          <w:rPr>
            <w:rFonts w:ascii="Georgia" w:hAnsi="Georgia"/>
          </w:rPr>
          <w:t>sed</w:t>
        </w:r>
        <w:proofErr w:type="spellEnd"/>
        <w:r w:rsidRPr="008A6372">
          <w:rPr>
            <w:rFonts w:ascii="Georgia" w:hAnsi="Georgia"/>
          </w:rPr>
          <w:t xml:space="preserve"> do </w:t>
        </w:r>
        <w:proofErr w:type="spellStart"/>
        <w:r w:rsidRPr="008A6372">
          <w:rPr>
            <w:rFonts w:ascii="Georgia" w:hAnsi="Georgia"/>
          </w:rPr>
          <w:t>eiusmod</w:t>
        </w:r>
        <w:proofErr w:type="spellEnd"/>
        <w:r w:rsidRPr="008A6372">
          <w:rPr>
            <w:rFonts w:ascii="Georgia" w:hAnsi="Georgia"/>
          </w:rPr>
          <w:t xml:space="preserve"> </w:t>
        </w:r>
        <w:proofErr w:type="spellStart"/>
        <w:r w:rsidRPr="008A6372">
          <w:rPr>
            <w:rFonts w:ascii="Georgia" w:hAnsi="Georgia"/>
          </w:rPr>
          <w:t>tempor</w:t>
        </w:r>
        <w:proofErr w:type="spellEnd"/>
        <w:r w:rsidRPr="008A6372">
          <w:rPr>
            <w:rFonts w:ascii="Georgia" w:hAnsi="Georgia"/>
          </w:rPr>
          <w:t xml:space="preserve"> </w:t>
        </w:r>
        <w:proofErr w:type="spellStart"/>
        <w:r w:rsidRPr="008A6372">
          <w:rPr>
            <w:rFonts w:ascii="Georgia" w:hAnsi="Georgia"/>
          </w:rPr>
          <w:t>incididunt</w:t>
        </w:r>
        <w:proofErr w:type="spellEnd"/>
        <w:r w:rsidRPr="008A6372">
          <w:rPr>
            <w:rFonts w:ascii="Georgia" w:hAnsi="Georgia"/>
          </w:rPr>
          <w:t xml:space="preserve"> </w:t>
        </w:r>
        <w:proofErr w:type="spellStart"/>
        <w:r w:rsidRPr="008A6372">
          <w:rPr>
            <w:rFonts w:ascii="Georgia" w:hAnsi="Georgia"/>
          </w:rPr>
          <w:t>ut</w:t>
        </w:r>
        <w:proofErr w:type="spellEnd"/>
        <w:r w:rsidRPr="008A6372">
          <w:rPr>
            <w:rFonts w:ascii="Georgia" w:hAnsi="Georgia"/>
          </w:rPr>
          <w:t xml:space="preserve"> </w:t>
        </w:r>
        <w:proofErr w:type="spellStart"/>
        <w:r w:rsidRPr="008A6372">
          <w:rPr>
            <w:rFonts w:ascii="Georgia" w:hAnsi="Georgia"/>
          </w:rPr>
          <w:t>labore</w:t>
        </w:r>
        <w:proofErr w:type="spellEnd"/>
        <w:r w:rsidRPr="008A6372">
          <w:rPr>
            <w:rFonts w:ascii="Georgia" w:hAnsi="Georgia"/>
          </w:rPr>
          <w:t xml:space="preserve"> et dolore magna </w:t>
        </w:r>
        <w:proofErr w:type="spellStart"/>
        <w:r w:rsidRPr="008A6372">
          <w:rPr>
            <w:rFonts w:ascii="Georgia" w:hAnsi="Georgia"/>
          </w:rPr>
          <w:t>aliqua</w:t>
        </w:r>
        <w:proofErr w:type="spellEnd"/>
        <w:r w:rsidRPr="008A6372">
          <w:rPr>
            <w:rFonts w:ascii="Georgia" w:hAnsi="Georgia"/>
          </w:rPr>
          <w:t>.</w:t>
        </w:r>
      </w:ins>
    </w:p>
    <w:p w14:paraId="5FC6D173" w14:textId="466FB0E9" w:rsidR="00C42472" w:rsidRDefault="00C42472" w:rsidP="00A26C14">
      <w:pPr>
        <w:rPr>
          <w:ins w:id="128" w:author="Thomas J Durfee" w:date="2017-06-13T12:49:00Z"/>
        </w:rPr>
      </w:pPr>
    </w:p>
    <w:p w14:paraId="45E2C4AB" w14:textId="77777777" w:rsidR="00570107" w:rsidRDefault="00570107" w:rsidP="00A26C14"/>
    <w:p w14:paraId="1B2D9190" w14:textId="53468BC3" w:rsidR="00C42472" w:rsidRPr="009C6B0C" w:rsidRDefault="00C42472" w:rsidP="00C42472">
      <w:pPr>
        <w:pStyle w:val="Heading1"/>
        <w:spacing w:after="240" w:line="360" w:lineRule="auto"/>
        <w:rPr>
          <w:b/>
        </w:rPr>
      </w:pPr>
      <w:r>
        <w:rPr>
          <w:b/>
        </w:rPr>
        <w:t xml:space="preserve">Subject 4: </w:t>
      </w:r>
      <w:del w:id="129" w:author="Thomas Durfee" w:date="2017-10-21T15:39:00Z">
        <w:r w:rsidR="00570107" w:rsidDel="008A6372">
          <w:rPr>
            <w:b/>
          </w:rPr>
          <w:delText>Current methods of research</w:delText>
        </w:r>
      </w:del>
      <w:ins w:id="130" w:author="Thomas Durfee" w:date="2017-10-21T15:39:00Z">
        <w:r w:rsidR="008A6372">
          <w:rPr>
            <w:b/>
          </w:rPr>
          <w:t>The current model</w:t>
        </w:r>
      </w:ins>
      <w:ins w:id="131" w:author="Thomas Durfee" w:date="2017-10-21T15:40:00Z">
        <w:r w:rsidR="008A6372">
          <w:rPr>
            <w:b/>
          </w:rPr>
          <w:t>s</w:t>
        </w:r>
      </w:ins>
    </w:p>
    <w:p w14:paraId="3E360247" w14:textId="64C9E2A0" w:rsidR="00C42472" w:rsidRDefault="00C42472" w:rsidP="008A6372">
      <w:pPr>
        <w:pStyle w:val="Heading2"/>
        <w:rPr>
          <w:ins w:id="132" w:author="Thomas Durfee" w:date="2017-10-21T15:42:00Z"/>
          <w:lang w:eastAsia="en-US"/>
        </w:rPr>
        <w:pPrChange w:id="133" w:author="Thomas Durfee" w:date="2017-10-21T15:41:00Z">
          <w:pPr>
            <w:spacing w:line="360" w:lineRule="auto"/>
          </w:pPr>
        </w:pPrChange>
      </w:pPr>
      <w:del w:id="134" w:author="Thomas Durfee" w:date="2017-10-21T15:40:00Z">
        <w:r w:rsidRPr="008D776C" w:rsidDel="008A6372">
          <w:rPr>
            <w:lang w:eastAsia="en-US"/>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ins w:id="135" w:author="Thomas Durfee" w:date="2017-10-21T15:40:00Z">
        <w:r w:rsidR="008A6372">
          <w:rPr>
            <w:lang w:eastAsia="en-US"/>
          </w:rPr>
          <w:t>What hypotheses are these models able to test?</w:t>
        </w:r>
      </w:ins>
    </w:p>
    <w:p w14:paraId="300810F5" w14:textId="386ABA76" w:rsidR="008A6372" w:rsidRPr="008A6372" w:rsidRDefault="008A6372" w:rsidP="008A6372">
      <w:pPr>
        <w:rPr>
          <w:ins w:id="136" w:author="Thomas Durfee" w:date="2017-10-21T15:40:00Z"/>
          <w:lang w:eastAsia="en-US"/>
          <w:rPrChange w:id="137" w:author="Thomas Durfee" w:date="2017-10-21T15:42:00Z">
            <w:rPr>
              <w:ins w:id="138" w:author="Thomas Durfee" w:date="2017-10-21T15:40:00Z"/>
              <w:lang w:eastAsia="en-US"/>
            </w:rPr>
          </w:rPrChange>
        </w:rPr>
        <w:pPrChange w:id="139" w:author="Thomas Durfee" w:date="2017-10-21T15:42:00Z">
          <w:pPr>
            <w:spacing w:line="360" w:lineRule="auto"/>
          </w:pPr>
        </w:pPrChange>
      </w:pPr>
      <w:ins w:id="140" w:author="Thomas Durfee" w:date="2017-10-21T15:42:00Z">
        <w:r w:rsidRPr="008A6372">
          <w:rPr>
            <w:lang w:eastAsia="en-US"/>
          </w:rPr>
          <w:t xml:space="preserve">Lorem ipsum dolor sit </w:t>
        </w:r>
        <w:proofErr w:type="spellStart"/>
        <w:r w:rsidRPr="008A6372">
          <w:rPr>
            <w:lang w:eastAsia="en-US"/>
          </w:rPr>
          <w:t>amet</w:t>
        </w:r>
        <w:proofErr w:type="spellEnd"/>
        <w:r w:rsidRPr="008A6372">
          <w:rPr>
            <w:lang w:eastAsia="en-US"/>
          </w:rPr>
          <w:t xml:space="preserve">, </w:t>
        </w:r>
        <w:proofErr w:type="spellStart"/>
        <w:r w:rsidRPr="008A6372">
          <w:rPr>
            <w:lang w:eastAsia="en-US"/>
          </w:rPr>
          <w:t>consectetur</w:t>
        </w:r>
        <w:proofErr w:type="spellEnd"/>
        <w:r w:rsidRPr="008A6372">
          <w:rPr>
            <w:lang w:eastAsia="en-US"/>
          </w:rPr>
          <w:t xml:space="preserve"> </w:t>
        </w:r>
        <w:proofErr w:type="spellStart"/>
        <w:r w:rsidRPr="008A6372">
          <w:rPr>
            <w:lang w:eastAsia="en-US"/>
          </w:rPr>
          <w:t>adipiscing</w:t>
        </w:r>
        <w:proofErr w:type="spellEnd"/>
        <w:r w:rsidRPr="008A6372">
          <w:rPr>
            <w:lang w:eastAsia="en-US"/>
          </w:rPr>
          <w:t xml:space="preserve"> </w:t>
        </w:r>
        <w:proofErr w:type="spellStart"/>
        <w:r w:rsidRPr="008A6372">
          <w:rPr>
            <w:lang w:eastAsia="en-US"/>
          </w:rPr>
          <w:t>elit</w:t>
        </w:r>
        <w:proofErr w:type="spellEnd"/>
        <w:r w:rsidRPr="008A6372">
          <w:rPr>
            <w:lang w:eastAsia="en-US"/>
          </w:rPr>
          <w:t xml:space="preserve">, </w:t>
        </w:r>
        <w:proofErr w:type="spellStart"/>
        <w:r w:rsidRPr="008A6372">
          <w:rPr>
            <w:lang w:eastAsia="en-US"/>
          </w:rPr>
          <w:t>sed</w:t>
        </w:r>
        <w:proofErr w:type="spellEnd"/>
        <w:r w:rsidRPr="008A6372">
          <w:rPr>
            <w:lang w:eastAsia="en-US"/>
          </w:rPr>
          <w:t xml:space="preserve"> do </w:t>
        </w:r>
        <w:proofErr w:type="spellStart"/>
        <w:r w:rsidRPr="008A6372">
          <w:rPr>
            <w:lang w:eastAsia="en-US"/>
          </w:rPr>
          <w:t>eiusmod</w:t>
        </w:r>
        <w:proofErr w:type="spellEnd"/>
        <w:r w:rsidRPr="008A6372">
          <w:rPr>
            <w:lang w:eastAsia="en-US"/>
          </w:rPr>
          <w:t xml:space="preserve"> </w:t>
        </w:r>
        <w:proofErr w:type="spellStart"/>
        <w:r w:rsidRPr="008A6372">
          <w:rPr>
            <w:lang w:eastAsia="en-US"/>
          </w:rPr>
          <w:t>tempor</w:t>
        </w:r>
        <w:proofErr w:type="spellEnd"/>
        <w:r w:rsidRPr="008A6372">
          <w:rPr>
            <w:lang w:eastAsia="en-US"/>
          </w:rPr>
          <w:t xml:space="preserve"> </w:t>
        </w:r>
        <w:proofErr w:type="spellStart"/>
        <w:r w:rsidRPr="008A6372">
          <w:rPr>
            <w:lang w:eastAsia="en-US"/>
          </w:rPr>
          <w:t>incididunt</w:t>
        </w:r>
        <w:proofErr w:type="spellEnd"/>
        <w:r w:rsidRPr="008A6372">
          <w:rPr>
            <w:lang w:eastAsia="en-US"/>
          </w:rPr>
          <w:t xml:space="preserve"> </w:t>
        </w:r>
        <w:proofErr w:type="spellStart"/>
        <w:r w:rsidRPr="008A6372">
          <w:rPr>
            <w:lang w:eastAsia="en-US"/>
          </w:rPr>
          <w:t>ut</w:t>
        </w:r>
        <w:proofErr w:type="spellEnd"/>
        <w:r w:rsidRPr="008A6372">
          <w:rPr>
            <w:lang w:eastAsia="en-US"/>
          </w:rPr>
          <w:t xml:space="preserve"> </w:t>
        </w:r>
        <w:proofErr w:type="spellStart"/>
        <w:r w:rsidRPr="008A6372">
          <w:rPr>
            <w:lang w:eastAsia="en-US"/>
          </w:rPr>
          <w:t>labore</w:t>
        </w:r>
        <w:proofErr w:type="spellEnd"/>
        <w:r w:rsidRPr="008A6372">
          <w:rPr>
            <w:lang w:eastAsia="en-US"/>
          </w:rPr>
          <w:t xml:space="preserve"> et dolore magna </w:t>
        </w:r>
        <w:proofErr w:type="spellStart"/>
        <w:r w:rsidRPr="008A6372">
          <w:rPr>
            <w:lang w:eastAsia="en-US"/>
          </w:rPr>
          <w:t>aliqua</w:t>
        </w:r>
        <w:proofErr w:type="spellEnd"/>
        <w:r w:rsidRPr="008A6372">
          <w:rPr>
            <w:lang w:eastAsia="en-US"/>
          </w:rPr>
          <w:t>.</w:t>
        </w:r>
      </w:ins>
    </w:p>
    <w:p w14:paraId="5A0C09C0" w14:textId="5AB8817C" w:rsidR="008A6372" w:rsidRDefault="008A6372" w:rsidP="008A6372">
      <w:pPr>
        <w:pStyle w:val="Heading2"/>
        <w:rPr>
          <w:ins w:id="141" w:author="Thomas Durfee" w:date="2017-10-21T15:42:00Z"/>
          <w:lang w:eastAsia="en-US"/>
        </w:rPr>
        <w:pPrChange w:id="142" w:author="Thomas Durfee" w:date="2017-10-21T15:41:00Z">
          <w:pPr>
            <w:spacing w:line="360" w:lineRule="auto"/>
          </w:pPr>
        </w:pPrChange>
      </w:pPr>
      <w:ins w:id="143" w:author="Thomas Durfee" w:date="2017-10-21T15:40:00Z">
        <w:r>
          <w:rPr>
            <w:lang w:eastAsia="en-US"/>
          </w:rPr>
          <w:t>What Theory informs thee empirics?</w:t>
        </w:r>
      </w:ins>
    </w:p>
    <w:p w14:paraId="734C5A6B" w14:textId="08FE7F1D" w:rsidR="008A6372" w:rsidRPr="008A6372" w:rsidRDefault="008A6372" w:rsidP="008A6372">
      <w:pPr>
        <w:rPr>
          <w:ins w:id="144" w:author="Thomas Durfee" w:date="2017-10-21T15:40:00Z"/>
          <w:lang w:eastAsia="en-US"/>
          <w:rPrChange w:id="145" w:author="Thomas Durfee" w:date="2017-10-21T15:42:00Z">
            <w:rPr>
              <w:ins w:id="146" w:author="Thomas Durfee" w:date="2017-10-21T15:40:00Z"/>
              <w:lang w:eastAsia="en-US"/>
            </w:rPr>
          </w:rPrChange>
        </w:rPr>
        <w:pPrChange w:id="147" w:author="Thomas Durfee" w:date="2017-10-21T15:42:00Z">
          <w:pPr>
            <w:spacing w:line="360" w:lineRule="auto"/>
          </w:pPr>
        </w:pPrChange>
      </w:pPr>
      <w:ins w:id="148" w:author="Thomas Durfee" w:date="2017-10-21T15:42:00Z">
        <w:r w:rsidRPr="008A6372">
          <w:rPr>
            <w:lang w:eastAsia="en-US"/>
          </w:rPr>
          <w:t xml:space="preserve">Lorem ipsum dolor sit </w:t>
        </w:r>
        <w:proofErr w:type="spellStart"/>
        <w:r w:rsidRPr="008A6372">
          <w:rPr>
            <w:lang w:eastAsia="en-US"/>
          </w:rPr>
          <w:t>amet</w:t>
        </w:r>
        <w:proofErr w:type="spellEnd"/>
        <w:r w:rsidRPr="008A6372">
          <w:rPr>
            <w:lang w:eastAsia="en-US"/>
          </w:rPr>
          <w:t xml:space="preserve">, </w:t>
        </w:r>
        <w:proofErr w:type="spellStart"/>
        <w:r w:rsidRPr="008A6372">
          <w:rPr>
            <w:lang w:eastAsia="en-US"/>
          </w:rPr>
          <w:t>consectetur</w:t>
        </w:r>
        <w:proofErr w:type="spellEnd"/>
        <w:r w:rsidRPr="008A6372">
          <w:rPr>
            <w:lang w:eastAsia="en-US"/>
          </w:rPr>
          <w:t xml:space="preserve"> </w:t>
        </w:r>
        <w:proofErr w:type="spellStart"/>
        <w:r w:rsidRPr="008A6372">
          <w:rPr>
            <w:lang w:eastAsia="en-US"/>
          </w:rPr>
          <w:t>adipiscing</w:t>
        </w:r>
        <w:proofErr w:type="spellEnd"/>
        <w:r w:rsidRPr="008A6372">
          <w:rPr>
            <w:lang w:eastAsia="en-US"/>
          </w:rPr>
          <w:t xml:space="preserve"> </w:t>
        </w:r>
        <w:proofErr w:type="spellStart"/>
        <w:r w:rsidRPr="008A6372">
          <w:rPr>
            <w:lang w:eastAsia="en-US"/>
          </w:rPr>
          <w:t>elit</w:t>
        </w:r>
        <w:proofErr w:type="spellEnd"/>
        <w:r w:rsidRPr="008A6372">
          <w:rPr>
            <w:lang w:eastAsia="en-US"/>
          </w:rPr>
          <w:t xml:space="preserve">, </w:t>
        </w:r>
        <w:proofErr w:type="spellStart"/>
        <w:r w:rsidRPr="008A6372">
          <w:rPr>
            <w:lang w:eastAsia="en-US"/>
          </w:rPr>
          <w:t>sed</w:t>
        </w:r>
        <w:proofErr w:type="spellEnd"/>
        <w:r w:rsidRPr="008A6372">
          <w:rPr>
            <w:lang w:eastAsia="en-US"/>
          </w:rPr>
          <w:t xml:space="preserve"> do </w:t>
        </w:r>
        <w:proofErr w:type="spellStart"/>
        <w:r w:rsidRPr="008A6372">
          <w:rPr>
            <w:lang w:eastAsia="en-US"/>
          </w:rPr>
          <w:t>eiusmod</w:t>
        </w:r>
        <w:proofErr w:type="spellEnd"/>
        <w:r w:rsidRPr="008A6372">
          <w:rPr>
            <w:lang w:eastAsia="en-US"/>
          </w:rPr>
          <w:t xml:space="preserve"> </w:t>
        </w:r>
        <w:proofErr w:type="spellStart"/>
        <w:r w:rsidRPr="008A6372">
          <w:rPr>
            <w:lang w:eastAsia="en-US"/>
          </w:rPr>
          <w:t>tempor</w:t>
        </w:r>
        <w:proofErr w:type="spellEnd"/>
        <w:r w:rsidRPr="008A6372">
          <w:rPr>
            <w:lang w:eastAsia="en-US"/>
          </w:rPr>
          <w:t xml:space="preserve"> </w:t>
        </w:r>
        <w:proofErr w:type="spellStart"/>
        <w:r w:rsidRPr="008A6372">
          <w:rPr>
            <w:lang w:eastAsia="en-US"/>
          </w:rPr>
          <w:t>incididunt</w:t>
        </w:r>
        <w:proofErr w:type="spellEnd"/>
        <w:r w:rsidRPr="008A6372">
          <w:rPr>
            <w:lang w:eastAsia="en-US"/>
          </w:rPr>
          <w:t xml:space="preserve"> </w:t>
        </w:r>
        <w:proofErr w:type="spellStart"/>
        <w:r w:rsidRPr="008A6372">
          <w:rPr>
            <w:lang w:eastAsia="en-US"/>
          </w:rPr>
          <w:t>ut</w:t>
        </w:r>
        <w:proofErr w:type="spellEnd"/>
        <w:r w:rsidRPr="008A6372">
          <w:rPr>
            <w:lang w:eastAsia="en-US"/>
          </w:rPr>
          <w:t xml:space="preserve"> </w:t>
        </w:r>
        <w:proofErr w:type="spellStart"/>
        <w:r w:rsidRPr="008A6372">
          <w:rPr>
            <w:lang w:eastAsia="en-US"/>
          </w:rPr>
          <w:t>labore</w:t>
        </w:r>
        <w:proofErr w:type="spellEnd"/>
        <w:r w:rsidRPr="008A6372">
          <w:rPr>
            <w:lang w:eastAsia="en-US"/>
          </w:rPr>
          <w:t xml:space="preserve"> et dolore magna </w:t>
        </w:r>
        <w:proofErr w:type="spellStart"/>
        <w:r w:rsidRPr="008A6372">
          <w:rPr>
            <w:lang w:eastAsia="en-US"/>
          </w:rPr>
          <w:t>aliqua</w:t>
        </w:r>
        <w:proofErr w:type="spellEnd"/>
        <w:r w:rsidRPr="008A6372">
          <w:rPr>
            <w:lang w:eastAsia="en-US"/>
          </w:rPr>
          <w:t>.</w:t>
        </w:r>
      </w:ins>
    </w:p>
    <w:p w14:paraId="61B97507" w14:textId="2C0035BE" w:rsidR="008A6372" w:rsidRDefault="008A6372" w:rsidP="008A6372">
      <w:pPr>
        <w:pStyle w:val="Heading2"/>
        <w:rPr>
          <w:ins w:id="149" w:author="Thomas Durfee" w:date="2017-10-21T15:42:00Z"/>
          <w:lang w:eastAsia="en-US"/>
        </w:rPr>
        <w:pPrChange w:id="150" w:author="Thomas Durfee" w:date="2017-10-21T15:42:00Z">
          <w:pPr>
            <w:spacing w:line="360" w:lineRule="auto"/>
          </w:pPr>
        </w:pPrChange>
      </w:pPr>
      <w:ins w:id="151" w:author="Thomas Durfee" w:date="2017-10-21T15:40:00Z">
        <w:r>
          <w:rPr>
            <w:lang w:eastAsia="en-US"/>
          </w:rPr>
          <w:t xml:space="preserve">What assumptions are made in this </w:t>
        </w:r>
      </w:ins>
      <w:ins w:id="152" w:author="Thomas Durfee" w:date="2017-10-21T15:41:00Z">
        <w:r>
          <w:rPr>
            <w:lang w:eastAsia="en-US"/>
          </w:rPr>
          <w:t>empirical</w:t>
        </w:r>
      </w:ins>
      <w:ins w:id="153" w:author="Thomas Durfee" w:date="2017-10-21T15:40:00Z">
        <w:r>
          <w:rPr>
            <w:lang w:eastAsia="en-US"/>
          </w:rPr>
          <w:t xml:space="preserve"> </w:t>
        </w:r>
      </w:ins>
      <w:ins w:id="154" w:author="Thomas Durfee" w:date="2017-10-21T15:41:00Z">
        <w:r>
          <w:rPr>
            <w:lang w:eastAsia="en-US"/>
          </w:rPr>
          <w:t>model?</w:t>
        </w:r>
      </w:ins>
    </w:p>
    <w:p w14:paraId="1F1A7375" w14:textId="619447FA" w:rsidR="008A6372" w:rsidRPr="008A6372" w:rsidRDefault="008A6372" w:rsidP="008A6372">
      <w:pPr>
        <w:rPr>
          <w:ins w:id="155" w:author="Thomas Durfee" w:date="2017-10-21T15:41:00Z"/>
          <w:lang w:eastAsia="en-US"/>
          <w:rPrChange w:id="156" w:author="Thomas Durfee" w:date="2017-10-21T15:42:00Z">
            <w:rPr>
              <w:ins w:id="157" w:author="Thomas Durfee" w:date="2017-10-21T15:41:00Z"/>
              <w:lang w:eastAsia="en-US"/>
            </w:rPr>
          </w:rPrChange>
        </w:rPr>
        <w:pPrChange w:id="158" w:author="Thomas Durfee" w:date="2017-10-21T15:42:00Z">
          <w:pPr>
            <w:spacing w:line="360" w:lineRule="auto"/>
          </w:pPr>
        </w:pPrChange>
      </w:pPr>
      <w:ins w:id="159" w:author="Thomas Durfee" w:date="2017-10-21T15:42:00Z">
        <w:r w:rsidRPr="008A6372">
          <w:rPr>
            <w:lang w:eastAsia="en-US"/>
          </w:rPr>
          <w:t xml:space="preserve">Lorem ipsum dolor sit </w:t>
        </w:r>
        <w:proofErr w:type="spellStart"/>
        <w:r w:rsidRPr="008A6372">
          <w:rPr>
            <w:lang w:eastAsia="en-US"/>
          </w:rPr>
          <w:t>amet</w:t>
        </w:r>
        <w:proofErr w:type="spellEnd"/>
        <w:r w:rsidRPr="008A6372">
          <w:rPr>
            <w:lang w:eastAsia="en-US"/>
          </w:rPr>
          <w:t xml:space="preserve">, </w:t>
        </w:r>
        <w:proofErr w:type="spellStart"/>
        <w:r w:rsidRPr="008A6372">
          <w:rPr>
            <w:lang w:eastAsia="en-US"/>
          </w:rPr>
          <w:t>consectetur</w:t>
        </w:r>
        <w:proofErr w:type="spellEnd"/>
        <w:r w:rsidRPr="008A6372">
          <w:rPr>
            <w:lang w:eastAsia="en-US"/>
          </w:rPr>
          <w:t xml:space="preserve"> </w:t>
        </w:r>
        <w:proofErr w:type="spellStart"/>
        <w:r w:rsidRPr="008A6372">
          <w:rPr>
            <w:lang w:eastAsia="en-US"/>
          </w:rPr>
          <w:t>adipiscing</w:t>
        </w:r>
        <w:proofErr w:type="spellEnd"/>
        <w:r w:rsidRPr="008A6372">
          <w:rPr>
            <w:lang w:eastAsia="en-US"/>
          </w:rPr>
          <w:t xml:space="preserve"> </w:t>
        </w:r>
        <w:proofErr w:type="spellStart"/>
        <w:r w:rsidRPr="008A6372">
          <w:rPr>
            <w:lang w:eastAsia="en-US"/>
          </w:rPr>
          <w:t>elit</w:t>
        </w:r>
        <w:proofErr w:type="spellEnd"/>
        <w:r w:rsidRPr="008A6372">
          <w:rPr>
            <w:lang w:eastAsia="en-US"/>
          </w:rPr>
          <w:t xml:space="preserve">, </w:t>
        </w:r>
        <w:proofErr w:type="spellStart"/>
        <w:r w:rsidRPr="008A6372">
          <w:rPr>
            <w:lang w:eastAsia="en-US"/>
          </w:rPr>
          <w:t>sed</w:t>
        </w:r>
        <w:proofErr w:type="spellEnd"/>
        <w:r w:rsidRPr="008A6372">
          <w:rPr>
            <w:lang w:eastAsia="en-US"/>
          </w:rPr>
          <w:t xml:space="preserve"> do </w:t>
        </w:r>
        <w:proofErr w:type="spellStart"/>
        <w:r w:rsidRPr="008A6372">
          <w:rPr>
            <w:lang w:eastAsia="en-US"/>
          </w:rPr>
          <w:t>eiusmod</w:t>
        </w:r>
        <w:proofErr w:type="spellEnd"/>
        <w:r w:rsidRPr="008A6372">
          <w:rPr>
            <w:lang w:eastAsia="en-US"/>
          </w:rPr>
          <w:t xml:space="preserve"> </w:t>
        </w:r>
        <w:proofErr w:type="spellStart"/>
        <w:r w:rsidRPr="008A6372">
          <w:rPr>
            <w:lang w:eastAsia="en-US"/>
          </w:rPr>
          <w:t>tempor</w:t>
        </w:r>
        <w:proofErr w:type="spellEnd"/>
        <w:r w:rsidRPr="008A6372">
          <w:rPr>
            <w:lang w:eastAsia="en-US"/>
          </w:rPr>
          <w:t xml:space="preserve"> </w:t>
        </w:r>
        <w:proofErr w:type="spellStart"/>
        <w:r w:rsidRPr="008A6372">
          <w:rPr>
            <w:lang w:eastAsia="en-US"/>
          </w:rPr>
          <w:t>incididunt</w:t>
        </w:r>
        <w:proofErr w:type="spellEnd"/>
        <w:r w:rsidRPr="008A6372">
          <w:rPr>
            <w:lang w:eastAsia="en-US"/>
          </w:rPr>
          <w:t xml:space="preserve"> </w:t>
        </w:r>
        <w:proofErr w:type="spellStart"/>
        <w:r w:rsidRPr="008A6372">
          <w:rPr>
            <w:lang w:eastAsia="en-US"/>
          </w:rPr>
          <w:t>ut</w:t>
        </w:r>
        <w:proofErr w:type="spellEnd"/>
        <w:r w:rsidRPr="008A6372">
          <w:rPr>
            <w:lang w:eastAsia="en-US"/>
          </w:rPr>
          <w:t xml:space="preserve"> </w:t>
        </w:r>
        <w:proofErr w:type="spellStart"/>
        <w:r w:rsidRPr="008A6372">
          <w:rPr>
            <w:lang w:eastAsia="en-US"/>
          </w:rPr>
          <w:t>labore</w:t>
        </w:r>
        <w:proofErr w:type="spellEnd"/>
        <w:r w:rsidRPr="008A6372">
          <w:rPr>
            <w:lang w:eastAsia="en-US"/>
          </w:rPr>
          <w:t xml:space="preserve"> et dolore magna </w:t>
        </w:r>
        <w:proofErr w:type="spellStart"/>
        <w:r w:rsidRPr="008A6372">
          <w:rPr>
            <w:lang w:eastAsia="en-US"/>
          </w:rPr>
          <w:t>aliqua</w:t>
        </w:r>
        <w:proofErr w:type="spellEnd"/>
        <w:r w:rsidRPr="008A6372">
          <w:rPr>
            <w:lang w:eastAsia="en-US"/>
          </w:rPr>
          <w:t>.</w:t>
        </w:r>
      </w:ins>
    </w:p>
    <w:p w14:paraId="1E4735CE" w14:textId="03D62C0D" w:rsidR="008A6372" w:rsidRDefault="008A6372" w:rsidP="008A6372">
      <w:pPr>
        <w:pStyle w:val="Heading2"/>
        <w:rPr>
          <w:ins w:id="160" w:author="Thomas Durfee" w:date="2017-10-21T15:42:00Z"/>
          <w:lang w:eastAsia="en-US"/>
        </w:rPr>
        <w:pPrChange w:id="161" w:author="Thomas Durfee" w:date="2017-10-21T15:42:00Z">
          <w:pPr>
            <w:spacing w:line="360" w:lineRule="auto"/>
          </w:pPr>
        </w:pPrChange>
      </w:pPr>
      <w:ins w:id="162" w:author="Thomas Durfee" w:date="2017-10-21T15:41:00Z">
        <w:r>
          <w:rPr>
            <w:lang w:eastAsia="en-US"/>
          </w:rPr>
          <w:t>How do the theory and the empirics inform each other?</w:t>
        </w:r>
      </w:ins>
    </w:p>
    <w:p w14:paraId="4A64AEC9" w14:textId="0908B3AD" w:rsidR="008A6372" w:rsidRPr="008A6372" w:rsidRDefault="008A6372" w:rsidP="008A6372">
      <w:pPr>
        <w:rPr>
          <w:ins w:id="163" w:author="Thomas Durfee" w:date="2017-10-21T15:41:00Z"/>
          <w:lang w:eastAsia="en-US"/>
          <w:rPrChange w:id="164" w:author="Thomas Durfee" w:date="2017-10-21T15:42:00Z">
            <w:rPr>
              <w:ins w:id="165" w:author="Thomas Durfee" w:date="2017-10-21T15:41:00Z"/>
              <w:lang w:eastAsia="en-US"/>
            </w:rPr>
          </w:rPrChange>
        </w:rPr>
        <w:pPrChange w:id="166" w:author="Thomas Durfee" w:date="2017-10-21T15:42:00Z">
          <w:pPr>
            <w:spacing w:line="360" w:lineRule="auto"/>
          </w:pPr>
        </w:pPrChange>
      </w:pPr>
      <w:ins w:id="167" w:author="Thomas Durfee" w:date="2017-10-21T15:42:00Z">
        <w:r w:rsidRPr="008A6372">
          <w:rPr>
            <w:lang w:eastAsia="en-US"/>
          </w:rPr>
          <w:t xml:space="preserve">Lorem ipsum dolor sit </w:t>
        </w:r>
        <w:proofErr w:type="spellStart"/>
        <w:r w:rsidRPr="008A6372">
          <w:rPr>
            <w:lang w:eastAsia="en-US"/>
          </w:rPr>
          <w:t>amet</w:t>
        </w:r>
        <w:proofErr w:type="spellEnd"/>
        <w:r w:rsidRPr="008A6372">
          <w:rPr>
            <w:lang w:eastAsia="en-US"/>
          </w:rPr>
          <w:t xml:space="preserve">, </w:t>
        </w:r>
        <w:proofErr w:type="spellStart"/>
        <w:r w:rsidRPr="008A6372">
          <w:rPr>
            <w:lang w:eastAsia="en-US"/>
          </w:rPr>
          <w:t>consectetur</w:t>
        </w:r>
        <w:proofErr w:type="spellEnd"/>
        <w:r w:rsidRPr="008A6372">
          <w:rPr>
            <w:lang w:eastAsia="en-US"/>
          </w:rPr>
          <w:t xml:space="preserve"> </w:t>
        </w:r>
        <w:proofErr w:type="spellStart"/>
        <w:r w:rsidRPr="008A6372">
          <w:rPr>
            <w:lang w:eastAsia="en-US"/>
          </w:rPr>
          <w:t>adipiscing</w:t>
        </w:r>
        <w:proofErr w:type="spellEnd"/>
        <w:r w:rsidRPr="008A6372">
          <w:rPr>
            <w:lang w:eastAsia="en-US"/>
          </w:rPr>
          <w:t xml:space="preserve"> </w:t>
        </w:r>
        <w:proofErr w:type="spellStart"/>
        <w:r w:rsidRPr="008A6372">
          <w:rPr>
            <w:lang w:eastAsia="en-US"/>
          </w:rPr>
          <w:t>elit</w:t>
        </w:r>
        <w:proofErr w:type="spellEnd"/>
        <w:r w:rsidRPr="008A6372">
          <w:rPr>
            <w:lang w:eastAsia="en-US"/>
          </w:rPr>
          <w:t xml:space="preserve">, </w:t>
        </w:r>
        <w:proofErr w:type="spellStart"/>
        <w:r w:rsidRPr="008A6372">
          <w:rPr>
            <w:lang w:eastAsia="en-US"/>
          </w:rPr>
          <w:t>sed</w:t>
        </w:r>
        <w:proofErr w:type="spellEnd"/>
        <w:r w:rsidRPr="008A6372">
          <w:rPr>
            <w:lang w:eastAsia="en-US"/>
          </w:rPr>
          <w:t xml:space="preserve"> do </w:t>
        </w:r>
        <w:proofErr w:type="spellStart"/>
        <w:r w:rsidRPr="008A6372">
          <w:rPr>
            <w:lang w:eastAsia="en-US"/>
          </w:rPr>
          <w:t>eiusmod</w:t>
        </w:r>
        <w:proofErr w:type="spellEnd"/>
        <w:r w:rsidRPr="008A6372">
          <w:rPr>
            <w:lang w:eastAsia="en-US"/>
          </w:rPr>
          <w:t xml:space="preserve"> </w:t>
        </w:r>
        <w:proofErr w:type="spellStart"/>
        <w:r w:rsidRPr="008A6372">
          <w:rPr>
            <w:lang w:eastAsia="en-US"/>
          </w:rPr>
          <w:t>tempor</w:t>
        </w:r>
        <w:proofErr w:type="spellEnd"/>
        <w:r w:rsidRPr="008A6372">
          <w:rPr>
            <w:lang w:eastAsia="en-US"/>
          </w:rPr>
          <w:t xml:space="preserve"> </w:t>
        </w:r>
        <w:proofErr w:type="spellStart"/>
        <w:r w:rsidRPr="008A6372">
          <w:rPr>
            <w:lang w:eastAsia="en-US"/>
          </w:rPr>
          <w:t>incididunt</w:t>
        </w:r>
        <w:proofErr w:type="spellEnd"/>
        <w:r w:rsidRPr="008A6372">
          <w:rPr>
            <w:lang w:eastAsia="en-US"/>
          </w:rPr>
          <w:t xml:space="preserve"> </w:t>
        </w:r>
        <w:proofErr w:type="spellStart"/>
        <w:r w:rsidRPr="008A6372">
          <w:rPr>
            <w:lang w:eastAsia="en-US"/>
          </w:rPr>
          <w:t>ut</w:t>
        </w:r>
        <w:proofErr w:type="spellEnd"/>
        <w:r w:rsidRPr="008A6372">
          <w:rPr>
            <w:lang w:eastAsia="en-US"/>
          </w:rPr>
          <w:t xml:space="preserve"> </w:t>
        </w:r>
        <w:proofErr w:type="spellStart"/>
        <w:r w:rsidRPr="008A6372">
          <w:rPr>
            <w:lang w:eastAsia="en-US"/>
          </w:rPr>
          <w:t>labore</w:t>
        </w:r>
        <w:proofErr w:type="spellEnd"/>
        <w:r w:rsidRPr="008A6372">
          <w:rPr>
            <w:lang w:eastAsia="en-US"/>
          </w:rPr>
          <w:t xml:space="preserve"> et dolore magna </w:t>
        </w:r>
        <w:proofErr w:type="spellStart"/>
        <w:r w:rsidRPr="008A6372">
          <w:rPr>
            <w:lang w:eastAsia="en-US"/>
          </w:rPr>
          <w:t>aliqua</w:t>
        </w:r>
        <w:proofErr w:type="spellEnd"/>
        <w:r w:rsidRPr="008A6372">
          <w:rPr>
            <w:lang w:eastAsia="en-US"/>
          </w:rPr>
          <w:t>.</w:t>
        </w:r>
      </w:ins>
    </w:p>
    <w:p w14:paraId="01498222" w14:textId="433EFF72" w:rsidR="008A6372" w:rsidRDefault="008A6372" w:rsidP="008A6372">
      <w:pPr>
        <w:pStyle w:val="Heading2"/>
        <w:rPr>
          <w:ins w:id="168" w:author="Thomas Durfee" w:date="2017-10-21T15:42:00Z"/>
          <w:lang w:eastAsia="en-US"/>
        </w:rPr>
        <w:pPrChange w:id="169" w:author="Thomas Durfee" w:date="2017-10-21T15:42:00Z">
          <w:pPr>
            <w:spacing w:line="360" w:lineRule="auto"/>
          </w:pPr>
        </w:pPrChange>
      </w:pPr>
      <w:ins w:id="170" w:author="Thomas Durfee" w:date="2017-10-21T15:41:00Z">
        <w:r>
          <w:rPr>
            <w:lang w:eastAsia="en-US"/>
          </w:rPr>
          <w:lastRenderedPageBreak/>
          <w:t>What are the strengths and weaknesses of this current approach?</w:t>
        </w:r>
      </w:ins>
    </w:p>
    <w:p w14:paraId="62DAA3C9" w14:textId="34AF1144" w:rsidR="008A6372" w:rsidRPr="008A6372" w:rsidRDefault="008A6372" w:rsidP="008A6372">
      <w:pPr>
        <w:rPr>
          <w:ins w:id="171" w:author="Thomas J Durfee" w:date="2017-06-13T12:46:00Z"/>
          <w:lang w:eastAsia="en-US"/>
          <w:rPrChange w:id="172" w:author="Thomas Durfee" w:date="2017-10-21T15:42:00Z">
            <w:rPr>
              <w:ins w:id="173" w:author="Thomas J Durfee" w:date="2017-06-13T12:46:00Z"/>
              <w:lang w:eastAsia="en-US"/>
            </w:rPr>
          </w:rPrChange>
        </w:rPr>
        <w:pPrChange w:id="174" w:author="Thomas Durfee" w:date="2017-10-21T15:42:00Z">
          <w:pPr>
            <w:spacing w:line="360" w:lineRule="auto"/>
          </w:pPr>
        </w:pPrChange>
      </w:pPr>
      <w:ins w:id="175" w:author="Thomas Durfee" w:date="2017-10-21T15:42:00Z">
        <w:r w:rsidRPr="008A6372">
          <w:rPr>
            <w:lang w:eastAsia="en-US"/>
          </w:rPr>
          <w:t xml:space="preserve">Lorem ipsum dolor sit </w:t>
        </w:r>
        <w:proofErr w:type="spellStart"/>
        <w:r w:rsidRPr="008A6372">
          <w:rPr>
            <w:lang w:eastAsia="en-US"/>
          </w:rPr>
          <w:t>amet</w:t>
        </w:r>
        <w:proofErr w:type="spellEnd"/>
        <w:r w:rsidRPr="008A6372">
          <w:rPr>
            <w:lang w:eastAsia="en-US"/>
          </w:rPr>
          <w:t xml:space="preserve">, </w:t>
        </w:r>
        <w:proofErr w:type="spellStart"/>
        <w:r w:rsidRPr="008A6372">
          <w:rPr>
            <w:lang w:eastAsia="en-US"/>
          </w:rPr>
          <w:t>consectetur</w:t>
        </w:r>
        <w:proofErr w:type="spellEnd"/>
        <w:r w:rsidRPr="008A6372">
          <w:rPr>
            <w:lang w:eastAsia="en-US"/>
          </w:rPr>
          <w:t xml:space="preserve"> </w:t>
        </w:r>
        <w:proofErr w:type="spellStart"/>
        <w:r w:rsidRPr="008A6372">
          <w:rPr>
            <w:lang w:eastAsia="en-US"/>
          </w:rPr>
          <w:t>adipiscing</w:t>
        </w:r>
        <w:proofErr w:type="spellEnd"/>
        <w:r w:rsidRPr="008A6372">
          <w:rPr>
            <w:lang w:eastAsia="en-US"/>
          </w:rPr>
          <w:t xml:space="preserve"> </w:t>
        </w:r>
        <w:proofErr w:type="spellStart"/>
        <w:r w:rsidRPr="008A6372">
          <w:rPr>
            <w:lang w:eastAsia="en-US"/>
          </w:rPr>
          <w:t>elit</w:t>
        </w:r>
        <w:proofErr w:type="spellEnd"/>
        <w:r w:rsidRPr="008A6372">
          <w:rPr>
            <w:lang w:eastAsia="en-US"/>
          </w:rPr>
          <w:t xml:space="preserve">, </w:t>
        </w:r>
        <w:proofErr w:type="spellStart"/>
        <w:r w:rsidRPr="008A6372">
          <w:rPr>
            <w:lang w:eastAsia="en-US"/>
          </w:rPr>
          <w:t>sed</w:t>
        </w:r>
        <w:proofErr w:type="spellEnd"/>
        <w:r w:rsidRPr="008A6372">
          <w:rPr>
            <w:lang w:eastAsia="en-US"/>
          </w:rPr>
          <w:t xml:space="preserve"> do </w:t>
        </w:r>
        <w:proofErr w:type="spellStart"/>
        <w:r w:rsidRPr="008A6372">
          <w:rPr>
            <w:lang w:eastAsia="en-US"/>
          </w:rPr>
          <w:t>eiusmod</w:t>
        </w:r>
        <w:proofErr w:type="spellEnd"/>
        <w:r w:rsidRPr="008A6372">
          <w:rPr>
            <w:lang w:eastAsia="en-US"/>
          </w:rPr>
          <w:t xml:space="preserve"> </w:t>
        </w:r>
        <w:proofErr w:type="spellStart"/>
        <w:r w:rsidRPr="008A6372">
          <w:rPr>
            <w:lang w:eastAsia="en-US"/>
          </w:rPr>
          <w:t>tempor</w:t>
        </w:r>
        <w:proofErr w:type="spellEnd"/>
        <w:r w:rsidRPr="008A6372">
          <w:rPr>
            <w:lang w:eastAsia="en-US"/>
          </w:rPr>
          <w:t xml:space="preserve"> </w:t>
        </w:r>
        <w:proofErr w:type="spellStart"/>
        <w:r w:rsidRPr="008A6372">
          <w:rPr>
            <w:lang w:eastAsia="en-US"/>
          </w:rPr>
          <w:t>incididunt</w:t>
        </w:r>
        <w:proofErr w:type="spellEnd"/>
        <w:r w:rsidRPr="008A6372">
          <w:rPr>
            <w:lang w:eastAsia="en-US"/>
          </w:rPr>
          <w:t xml:space="preserve"> </w:t>
        </w:r>
        <w:proofErr w:type="spellStart"/>
        <w:r w:rsidRPr="008A6372">
          <w:rPr>
            <w:lang w:eastAsia="en-US"/>
          </w:rPr>
          <w:t>ut</w:t>
        </w:r>
        <w:proofErr w:type="spellEnd"/>
        <w:r w:rsidRPr="008A6372">
          <w:rPr>
            <w:lang w:eastAsia="en-US"/>
          </w:rPr>
          <w:t xml:space="preserve"> </w:t>
        </w:r>
        <w:proofErr w:type="spellStart"/>
        <w:r w:rsidRPr="008A6372">
          <w:rPr>
            <w:lang w:eastAsia="en-US"/>
          </w:rPr>
          <w:t>labore</w:t>
        </w:r>
        <w:proofErr w:type="spellEnd"/>
        <w:r w:rsidRPr="008A6372">
          <w:rPr>
            <w:lang w:eastAsia="en-US"/>
          </w:rPr>
          <w:t xml:space="preserve"> et dolore magna </w:t>
        </w:r>
        <w:proofErr w:type="spellStart"/>
        <w:r w:rsidRPr="008A6372">
          <w:rPr>
            <w:lang w:eastAsia="en-US"/>
          </w:rPr>
          <w:t>aliqua</w:t>
        </w:r>
        <w:proofErr w:type="spellEnd"/>
        <w:r w:rsidRPr="008A6372">
          <w:rPr>
            <w:lang w:eastAsia="en-US"/>
          </w:rPr>
          <w:t>.</w:t>
        </w:r>
      </w:ins>
    </w:p>
    <w:p w14:paraId="0C03312F" w14:textId="43FBBE05" w:rsidR="00570107" w:rsidRDefault="00570107" w:rsidP="00C42472">
      <w:pPr>
        <w:spacing w:line="360" w:lineRule="auto"/>
        <w:rPr>
          <w:ins w:id="176" w:author="Thomas J Durfee" w:date="2017-06-13T12:49:00Z"/>
          <w:rFonts w:ascii="Georgia" w:eastAsia="Times New Roman" w:hAnsi="Georgia" w:cs="Arial"/>
          <w:color w:val="222222"/>
          <w:sz w:val="24"/>
          <w:szCs w:val="19"/>
          <w:lang w:eastAsia="en-US"/>
        </w:rPr>
      </w:pPr>
    </w:p>
    <w:p w14:paraId="2BB5AFD8" w14:textId="77777777" w:rsidR="00570107" w:rsidRDefault="00570107" w:rsidP="00C42472">
      <w:pPr>
        <w:spacing w:line="360" w:lineRule="auto"/>
        <w:rPr>
          <w:ins w:id="177" w:author="Thomas J Durfee" w:date="2017-06-13T12:46:00Z"/>
          <w:rFonts w:ascii="Georgia" w:eastAsia="Times New Roman" w:hAnsi="Georgia" w:cs="Arial"/>
          <w:color w:val="222222"/>
          <w:sz w:val="24"/>
          <w:szCs w:val="19"/>
          <w:lang w:eastAsia="en-US"/>
        </w:rPr>
      </w:pPr>
    </w:p>
    <w:p w14:paraId="1E842039" w14:textId="2AD4D96A" w:rsidR="00570107" w:rsidRPr="009C6B0C" w:rsidRDefault="00570107" w:rsidP="00570107">
      <w:pPr>
        <w:pStyle w:val="Heading1"/>
        <w:spacing w:after="240" w:line="360" w:lineRule="auto"/>
        <w:rPr>
          <w:b/>
        </w:rPr>
      </w:pPr>
      <w:r>
        <w:rPr>
          <w:b/>
        </w:rPr>
        <w:t xml:space="preserve">Subject 5: The </w:t>
      </w:r>
      <w:del w:id="178" w:author="Thomas Durfee" w:date="2017-10-21T15:42:00Z">
        <w:r w:rsidDel="008A6372">
          <w:rPr>
            <w:b/>
          </w:rPr>
          <w:delText>Instrument</w:delText>
        </w:r>
      </w:del>
      <w:ins w:id="179" w:author="Thomas Durfee" w:date="2017-10-21T15:42:00Z">
        <w:r w:rsidR="008A6372">
          <w:rPr>
            <w:b/>
          </w:rPr>
          <w:t>data</w:t>
        </w:r>
      </w:ins>
    </w:p>
    <w:p w14:paraId="4DD4DEC8" w14:textId="1F06A99C" w:rsidR="00570107" w:rsidRDefault="00570107" w:rsidP="008A6372">
      <w:pPr>
        <w:pStyle w:val="Heading2"/>
        <w:rPr>
          <w:ins w:id="180" w:author="Thomas Durfee" w:date="2017-10-21T15:56:00Z"/>
          <w:lang w:eastAsia="en-US"/>
        </w:rPr>
        <w:pPrChange w:id="181" w:author="Thomas Durfee" w:date="2017-10-21T15:43:00Z">
          <w:pPr>
            <w:spacing w:line="360" w:lineRule="auto"/>
          </w:pPr>
        </w:pPrChange>
      </w:pPr>
      <w:del w:id="182" w:author="Thomas Durfee" w:date="2017-10-21T15:42:00Z">
        <w:r w:rsidRPr="008D776C" w:rsidDel="008A6372">
          <w:rPr>
            <w:lang w:eastAsia="en-US"/>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ins w:id="183" w:author="Thomas Durfee" w:date="2017-10-21T15:42:00Z">
        <w:r w:rsidR="008A6372">
          <w:rPr>
            <w:lang w:eastAsia="en-US"/>
          </w:rPr>
          <w:t>What variables are in my new model?</w:t>
        </w:r>
      </w:ins>
    </w:p>
    <w:p w14:paraId="5DA57F71" w14:textId="4CEA41F0" w:rsidR="00AA3FB6" w:rsidRPr="00AA3FB6" w:rsidRDefault="00AA3FB6" w:rsidP="00AA3FB6">
      <w:pPr>
        <w:rPr>
          <w:ins w:id="184" w:author="Thomas Durfee" w:date="2017-10-21T15:42:00Z"/>
          <w:lang w:eastAsia="en-US"/>
          <w:rPrChange w:id="185" w:author="Thomas Durfee" w:date="2017-10-21T15:56:00Z">
            <w:rPr>
              <w:ins w:id="186" w:author="Thomas Durfee" w:date="2017-10-21T15:42:00Z"/>
              <w:lang w:eastAsia="en-US"/>
            </w:rPr>
          </w:rPrChange>
        </w:rPr>
        <w:pPrChange w:id="187" w:author="Thomas Durfee" w:date="2017-10-21T15:56:00Z">
          <w:pPr>
            <w:spacing w:line="360" w:lineRule="auto"/>
          </w:pPr>
        </w:pPrChange>
      </w:pPr>
      <w:ins w:id="188" w:author="Thomas Durfee" w:date="2017-10-21T15:56:00Z">
        <w:r w:rsidRPr="00AA3FB6">
          <w:rPr>
            <w:lang w:eastAsia="en-US"/>
          </w:rPr>
          <w:t xml:space="preserve">Lorem ipsum dolor sit </w:t>
        </w:r>
        <w:proofErr w:type="spellStart"/>
        <w:r w:rsidRPr="00AA3FB6">
          <w:rPr>
            <w:lang w:eastAsia="en-US"/>
          </w:rPr>
          <w:t>amet</w:t>
        </w:r>
        <w:proofErr w:type="spellEnd"/>
        <w:r w:rsidRPr="00AA3FB6">
          <w:rPr>
            <w:lang w:eastAsia="en-US"/>
          </w:rPr>
          <w:t xml:space="preserve">, </w:t>
        </w:r>
        <w:proofErr w:type="spellStart"/>
        <w:r w:rsidRPr="00AA3FB6">
          <w:rPr>
            <w:lang w:eastAsia="en-US"/>
          </w:rPr>
          <w:t>consectetur</w:t>
        </w:r>
        <w:proofErr w:type="spellEnd"/>
        <w:r w:rsidRPr="00AA3FB6">
          <w:rPr>
            <w:lang w:eastAsia="en-US"/>
          </w:rPr>
          <w:t xml:space="preserve"> </w:t>
        </w:r>
        <w:proofErr w:type="spellStart"/>
        <w:r w:rsidRPr="00AA3FB6">
          <w:rPr>
            <w:lang w:eastAsia="en-US"/>
          </w:rPr>
          <w:t>adipiscing</w:t>
        </w:r>
        <w:proofErr w:type="spellEnd"/>
        <w:r w:rsidRPr="00AA3FB6">
          <w:rPr>
            <w:lang w:eastAsia="en-US"/>
          </w:rPr>
          <w:t xml:space="preserve"> </w:t>
        </w:r>
        <w:proofErr w:type="spellStart"/>
        <w:r w:rsidRPr="00AA3FB6">
          <w:rPr>
            <w:lang w:eastAsia="en-US"/>
          </w:rPr>
          <w:t>elit</w:t>
        </w:r>
        <w:proofErr w:type="spellEnd"/>
        <w:r w:rsidRPr="00AA3FB6">
          <w:rPr>
            <w:lang w:eastAsia="en-US"/>
          </w:rPr>
          <w:t xml:space="preserve">, </w:t>
        </w:r>
        <w:proofErr w:type="spellStart"/>
        <w:r w:rsidRPr="00AA3FB6">
          <w:rPr>
            <w:lang w:eastAsia="en-US"/>
          </w:rPr>
          <w:t>sed</w:t>
        </w:r>
        <w:proofErr w:type="spellEnd"/>
        <w:r w:rsidRPr="00AA3FB6">
          <w:rPr>
            <w:lang w:eastAsia="en-US"/>
          </w:rPr>
          <w:t xml:space="preserve"> do </w:t>
        </w:r>
        <w:proofErr w:type="spellStart"/>
        <w:r w:rsidRPr="00AA3FB6">
          <w:rPr>
            <w:lang w:eastAsia="en-US"/>
          </w:rPr>
          <w:t>eiusmod</w:t>
        </w:r>
        <w:proofErr w:type="spellEnd"/>
        <w:r w:rsidRPr="00AA3FB6">
          <w:rPr>
            <w:lang w:eastAsia="en-US"/>
          </w:rPr>
          <w:t xml:space="preserve"> </w:t>
        </w:r>
        <w:proofErr w:type="spellStart"/>
        <w:r w:rsidRPr="00AA3FB6">
          <w:rPr>
            <w:lang w:eastAsia="en-US"/>
          </w:rPr>
          <w:t>tempor</w:t>
        </w:r>
        <w:proofErr w:type="spellEnd"/>
        <w:r w:rsidRPr="00AA3FB6">
          <w:rPr>
            <w:lang w:eastAsia="en-US"/>
          </w:rPr>
          <w:t xml:space="preserve"> </w:t>
        </w:r>
        <w:proofErr w:type="spellStart"/>
        <w:r w:rsidRPr="00AA3FB6">
          <w:rPr>
            <w:lang w:eastAsia="en-US"/>
          </w:rPr>
          <w:t>incididunt</w:t>
        </w:r>
        <w:proofErr w:type="spellEnd"/>
        <w:r w:rsidRPr="00AA3FB6">
          <w:rPr>
            <w:lang w:eastAsia="en-US"/>
          </w:rPr>
          <w:t xml:space="preserve"> </w:t>
        </w:r>
        <w:proofErr w:type="spellStart"/>
        <w:r w:rsidRPr="00AA3FB6">
          <w:rPr>
            <w:lang w:eastAsia="en-US"/>
          </w:rPr>
          <w:t>ut</w:t>
        </w:r>
        <w:proofErr w:type="spellEnd"/>
        <w:r w:rsidRPr="00AA3FB6">
          <w:rPr>
            <w:lang w:eastAsia="en-US"/>
          </w:rPr>
          <w:t xml:space="preserve"> </w:t>
        </w:r>
        <w:proofErr w:type="spellStart"/>
        <w:r w:rsidRPr="00AA3FB6">
          <w:rPr>
            <w:lang w:eastAsia="en-US"/>
          </w:rPr>
          <w:t>labore</w:t>
        </w:r>
        <w:proofErr w:type="spellEnd"/>
        <w:r w:rsidRPr="00AA3FB6">
          <w:rPr>
            <w:lang w:eastAsia="en-US"/>
          </w:rPr>
          <w:t xml:space="preserve"> et dolore magna </w:t>
        </w:r>
        <w:proofErr w:type="spellStart"/>
        <w:r w:rsidRPr="00AA3FB6">
          <w:rPr>
            <w:lang w:eastAsia="en-US"/>
          </w:rPr>
          <w:t>aliqua</w:t>
        </w:r>
        <w:proofErr w:type="spellEnd"/>
        <w:r w:rsidRPr="00AA3FB6">
          <w:rPr>
            <w:lang w:eastAsia="en-US"/>
          </w:rPr>
          <w:t xml:space="preserve">. </w:t>
        </w:r>
        <w:proofErr w:type="spellStart"/>
        <w:r w:rsidRPr="00AA3FB6">
          <w:rPr>
            <w:lang w:eastAsia="en-US"/>
          </w:rPr>
          <w:t>Ut</w:t>
        </w:r>
        <w:proofErr w:type="spellEnd"/>
        <w:r w:rsidRPr="00AA3FB6">
          <w:rPr>
            <w:lang w:eastAsia="en-US"/>
          </w:rPr>
          <w:t xml:space="preserve"> </w:t>
        </w:r>
        <w:proofErr w:type="spellStart"/>
        <w:r w:rsidRPr="00AA3FB6">
          <w:rPr>
            <w:lang w:eastAsia="en-US"/>
          </w:rPr>
          <w:t>enim</w:t>
        </w:r>
        <w:proofErr w:type="spellEnd"/>
        <w:r w:rsidRPr="00AA3FB6">
          <w:rPr>
            <w:lang w:eastAsia="en-US"/>
          </w:rPr>
          <w:t xml:space="preserve"> ad minim </w:t>
        </w:r>
        <w:proofErr w:type="spellStart"/>
        <w:r w:rsidRPr="00AA3FB6">
          <w:rPr>
            <w:lang w:eastAsia="en-US"/>
          </w:rPr>
          <w:t>veniam</w:t>
        </w:r>
        <w:proofErr w:type="spellEnd"/>
        <w:r w:rsidRPr="00AA3FB6">
          <w:rPr>
            <w:lang w:eastAsia="en-US"/>
          </w:rPr>
          <w:t xml:space="preserve">, </w:t>
        </w:r>
        <w:proofErr w:type="spellStart"/>
        <w:r w:rsidRPr="00AA3FB6">
          <w:rPr>
            <w:lang w:eastAsia="en-US"/>
          </w:rPr>
          <w:t>quis</w:t>
        </w:r>
        <w:proofErr w:type="spellEnd"/>
        <w:r w:rsidRPr="00AA3FB6">
          <w:rPr>
            <w:lang w:eastAsia="en-US"/>
          </w:rPr>
          <w:t xml:space="preserve"> </w:t>
        </w:r>
        <w:proofErr w:type="spellStart"/>
        <w:r w:rsidRPr="00AA3FB6">
          <w:rPr>
            <w:lang w:eastAsia="en-US"/>
          </w:rPr>
          <w:t>nostrud</w:t>
        </w:r>
        <w:proofErr w:type="spellEnd"/>
        <w:r w:rsidRPr="00AA3FB6">
          <w:rPr>
            <w:lang w:eastAsia="en-US"/>
          </w:rPr>
          <w:t xml:space="preserve"> exercitation </w:t>
        </w:r>
        <w:proofErr w:type="spellStart"/>
        <w:r w:rsidRPr="00AA3FB6">
          <w:rPr>
            <w:lang w:eastAsia="en-US"/>
          </w:rPr>
          <w:t>ullamco</w:t>
        </w:r>
        <w:proofErr w:type="spellEnd"/>
        <w:r w:rsidRPr="00AA3FB6">
          <w:rPr>
            <w:lang w:eastAsia="en-US"/>
          </w:rPr>
          <w:t xml:space="preserve"> </w:t>
        </w:r>
        <w:proofErr w:type="spellStart"/>
        <w:r w:rsidRPr="00AA3FB6">
          <w:rPr>
            <w:lang w:eastAsia="en-US"/>
          </w:rPr>
          <w:t>laboris</w:t>
        </w:r>
        <w:proofErr w:type="spellEnd"/>
        <w:r w:rsidRPr="00AA3FB6">
          <w:rPr>
            <w:lang w:eastAsia="en-US"/>
          </w:rPr>
          <w:t xml:space="preserve"> nisi </w:t>
        </w:r>
        <w:proofErr w:type="spellStart"/>
        <w:r w:rsidRPr="00AA3FB6">
          <w:rPr>
            <w:lang w:eastAsia="en-US"/>
          </w:rPr>
          <w:t>ut</w:t>
        </w:r>
        <w:proofErr w:type="spellEnd"/>
        <w:r w:rsidRPr="00AA3FB6">
          <w:rPr>
            <w:lang w:eastAsia="en-US"/>
          </w:rPr>
          <w:t xml:space="preserve"> </w:t>
        </w:r>
        <w:proofErr w:type="spellStart"/>
        <w:r w:rsidRPr="00AA3FB6">
          <w:rPr>
            <w:lang w:eastAsia="en-US"/>
          </w:rPr>
          <w:t>aliquip</w:t>
        </w:r>
        <w:proofErr w:type="spellEnd"/>
        <w:r w:rsidRPr="00AA3FB6">
          <w:rPr>
            <w:lang w:eastAsia="en-US"/>
          </w:rPr>
          <w:t xml:space="preserve"> ex </w:t>
        </w:r>
        <w:proofErr w:type="spellStart"/>
        <w:r w:rsidRPr="00AA3FB6">
          <w:rPr>
            <w:lang w:eastAsia="en-US"/>
          </w:rPr>
          <w:t>ea</w:t>
        </w:r>
        <w:proofErr w:type="spellEnd"/>
        <w:r w:rsidRPr="00AA3FB6">
          <w:rPr>
            <w:lang w:eastAsia="en-US"/>
          </w:rPr>
          <w:t xml:space="preserve"> </w:t>
        </w:r>
        <w:proofErr w:type="spellStart"/>
        <w:r w:rsidRPr="00AA3FB6">
          <w:rPr>
            <w:lang w:eastAsia="en-US"/>
          </w:rPr>
          <w:t>commodo</w:t>
        </w:r>
        <w:proofErr w:type="spellEnd"/>
        <w:r w:rsidRPr="00AA3FB6">
          <w:rPr>
            <w:lang w:eastAsia="en-US"/>
          </w:rPr>
          <w:t xml:space="preserve"> </w:t>
        </w:r>
        <w:proofErr w:type="spellStart"/>
        <w:r w:rsidRPr="00AA3FB6">
          <w:rPr>
            <w:lang w:eastAsia="en-US"/>
          </w:rPr>
          <w:t>consequat</w:t>
        </w:r>
        <w:proofErr w:type="spellEnd"/>
        <w:r w:rsidRPr="00AA3FB6">
          <w:rPr>
            <w:lang w:eastAsia="en-US"/>
          </w:rPr>
          <w:t>.</w:t>
        </w:r>
      </w:ins>
    </w:p>
    <w:p w14:paraId="54D15838" w14:textId="1101857A" w:rsidR="008A6372" w:rsidRDefault="008A6372" w:rsidP="008A6372">
      <w:pPr>
        <w:pStyle w:val="Heading2"/>
        <w:rPr>
          <w:ins w:id="189" w:author="Thomas Durfee" w:date="2017-10-21T15:56:00Z"/>
          <w:lang w:eastAsia="en-US"/>
        </w:rPr>
        <w:pPrChange w:id="190" w:author="Thomas Durfee" w:date="2017-10-21T15:43:00Z">
          <w:pPr>
            <w:spacing w:line="360" w:lineRule="auto"/>
          </w:pPr>
        </w:pPrChange>
      </w:pPr>
      <w:ins w:id="191" w:author="Thomas Durfee" w:date="2017-10-21T15:43:00Z">
        <w:r>
          <w:rPr>
            <w:lang w:eastAsia="en-US"/>
          </w:rPr>
          <w:t>How are these variables defined?</w:t>
        </w:r>
      </w:ins>
    </w:p>
    <w:p w14:paraId="026A42E9" w14:textId="1ABEF6E4" w:rsidR="00AA3FB6" w:rsidRPr="00AA3FB6" w:rsidRDefault="00AA3FB6" w:rsidP="00AA3FB6">
      <w:pPr>
        <w:rPr>
          <w:ins w:id="192" w:author="Thomas Durfee" w:date="2017-10-21T15:43:00Z"/>
          <w:lang w:eastAsia="en-US"/>
          <w:rPrChange w:id="193" w:author="Thomas Durfee" w:date="2017-10-21T15:56:00Z">
            <w:rPr>
              <w:ins w:id="194" w:author="Thomas Durfee" w:date="2017-10-21T15:43:00Z"/>
              <w:lang w:eastAsia="en-US"/>
            </w:rPr>
          </w:rPrChange>
        </w:rPr>
        <w:pPrChange w:id="195" w:author="Thomas Durfee" w:date="2017-10-21T15:56:00Z">
          <w:pPr>
            <w:spacing w:line="360" w:lineRule="auto"/>
          </w:pPr>
        </w:pPrChange>
      </w:pPr>
      <w:ins w:id="196" w:author="Thomas Durfee" w:date="2017-10-21T15:56:00Z">
        <w:r w:rsidRPr="00AA3FB6">
          <w:rPr>
            <w:lang w:eastAsia="en-US"/>
          </w:rPr>
          <w:t xml:space="preserve">Lorem ipsum dolor sit </w:t>
        </w:r>
        <w:proofErr w:type="spellStart"/>
        <w:r w:rsidRPr="00AA3FB6">
          <w:rPr>
            <w:lang w:eastAsia="en-US"/>
          </w:rPr>
          <w:t>amet</w:t>
        </w:r>
        <w:proofErr w:type="spellEnd"/>
        <w:r w:rsidRPr="00AA3FB6">
          <w:rPr>
            <w:lang w:eastAsia="en-US"/>
          </w:rPr>
          <w:t xml:space="preserve">, </w:t>
        </w:r>
        <w:proofErr w:type="spellStart"/>
        <w:r w:rsidRPr="00AA3FB6">
          <w:rPr>
            <w:lang w:eastAsia="en-US"/>
          </w:rPr>
          <w:t>consectetur</w:t>
        </w:r>
        <w:proofErr w:type="spellEnd"/>
        <w:r w:rsidRPr="00AA3FB6">
          <w:rPr>
            <w:lang w:eastAsia="en-US"/>
          </w:rPr>
          <w:t xml:space="preserve"> </w:t>
        </w:r>
        <w:proofErr w:type="spellStart"/>
        <w:r w:rsidRPr="00AA3FB6">
          <w:rPr>
            <w:lang w:eastAsia="en-US"/>
          </w:rPr>
          <w:t>adipiscing</w:t>
        </w:r>
        <w:proofErr w:type="spellEnd"/>
        <w:r w:rsidRPr="00AA3FB6">
          <w:rPr>
            <w:lang w:eastAsia="en-US"/>
          </w:rPr>
          <w:t xml:space="preserve"> </w:t>
        </w:r>
        <w:proofErr w:type="spellStart"/>
        <w:r w:rsidRPr="00AA3FB6">
          <w:rPr>
            <w:lang w:eastAsia="en-US"/>
          </w:rPr>
          <w:t>elit</w:t>
        </w:r>
        <w:proofErr w:type="spellEnd"/>
        <w:r w:rsidRPr="00AA3FB6">
          <w:rPr>
            <w:lang w:eastAsia="en-US"/>
          </w:rPr>
          <w:t xml:space="preserve">, </w:t>
        </w:r>
        <w:proofErr w:type="spellStart"/>
        <w:r w:rsidRPr="00AA3FB6">
          <w:rPr>
            <w:lang w:eastAsia="en-US"/>
          </w:rPr>
          <w:t>sed</w:t>
        </w:r>
        <w:proofErr w:type="spellEnd"/>
        <w:r w:rsidRPr="00AA3FB6">
          <w:rPr>
            <w:lang w:eastAsia="en-US"/>
          </w:rPr>
          <w:t xml:space="preserve"> do </w:t>
        </w:r>
        <w:proofErr w:type="spellStart"/>
        <w:r w:rsidRPr="00AA3FB6">
          <w:rPr>
            <w:lang w:eastAsia="en-US"/>
          </w:rPr>
          <w:t>eiusmod</w:t>
        </w:r>
        <w:proofErr w:type="spellEnd"/>
        <w:r w:rsidRPr="00AA3FB6">
          <w:rPr>
            <w:lang w:eastAsia="en-US"/>
          </w:rPr>
          <w:t xml:space="preserve"> </w:t>
        </w:r>
        <w:proofErr w:type="spellStart"/>
        <w:r w:rsidRPr="00AA3FB6">
          <w:rPr>
            <w:lang w:eastAsia="en-US"/>
          </w:rPr>
          <w:t>tempor</w:t>
        </w:r>
        <w:proofErr w:type="spellEnd"/>
        <w:r w:rsidRPr="00AA3FB6">
          <w:rPr>
            <w:lang w:eastAsia="en-US"/>
          </w:rPr>
          <w:t xml:space="preserve"> </w:t>
        </w:r>
        <w:proofErr w:type="spellStart"/>
        <w:r w:rsidRPr="00AA3FB6">
          <w:rPr>
            <w:lang w:eastAsia="en-US"/>
          </w:rPr>
          <w:t>incididunt</w:t>
        </w:r>
        <w:proofErr w:type="spellEnd"/>
        <w:r w:rsidRPr="00AA3FB6">
          <w:rPr>
            <w:lang w:eastAsia="en-US"/>
          </w:rPr>
          <w:t xml:space="preserve"> </w:t>
        </w:r>
        <w:proofErr w:type="spellStart"/>
        <w:r w:rsidRPr="00AA3FB6">
          <w:rPr>
            <w:lang w:eastAsia="en-US"/>
          </w:rPr>
          <w:t>ut</w:t>
        </w:r>
        <w:proofErr w:type="spellEnd"/>
        <w:r w:rsidRPr="00AA3FB6">
          <w:rPr>
            <w:lang w:eastAsia="en-US"/>
          </w:rPr>
          <w:t xml:space="preserve"> </w:t>
        </w:r>
        <w:proofErr w:type="spellStart"/>
        <w:r w:rsidRPr="00AA3FB6">
          <w:rPr>
            <w:lang w:eastAsia="en-US"/>
          </w:rPr>
          <w:t>labore</w:t>
        </w:r>
        <w:proofErr w:type="spellEnd"/>
        <w:r w:rsidRPr="00AA3FB6">
          <w:rPr>
            <w:lang w:eastAsia="en-US"/>
          </w:rPr>
          <w:t xml:space="preserve"> et dolore magna </w:t>
        </w:r>
        <w:proofErr w:type="spellStart"/>
        <w:r w:rsidRPr="00AA3FB6">
          <w:rPr>
            <w:lang w:eastAsia="en-US"/>
          </w:rPr>
          <w:t>aliqua</w:t>
        </w:r>
        <w:proofErr w:type="spellEnd"/>
        <w:r w:rsidRPr="00AA3FB6">
          <w:rPr>
            <w:lang w:eastAsia="en-US"/>
          </w:rPr>
          <w:t xml:space="preserve">. </w:t>
        </w:r>
        <w:proofErr w:type="spellStart"/>
        <w:r w:rsidRPr="00AA3FB6">
          <w:rPr>
            <w:lang w:eastAsia="en-US"/>
          </w:rPr>
          <w:t>Ut</w:t>
        </w:r>
        <w:proofErr w:type="spellEnd"/>
        <w:r w:rsidRPr="00AA3FB6">
          <w:rPr>
            <w:lang w:eastAsia="en-US"/>
          </w:rPr>
          <w:t xml:space="preserve"> </w:t>
        </w:r>
        <w:proofErr w:type="spellStart"/>
        <w:r w:rsidRPr="00AA3FB6">
          <w:rPr>
            <w:lang w:eastAsia="en-US"/>
          </w:rPr>
          <w:t>enim</w:t>
        </w:r>
        <w:proofErr w:type="spellEnd"/>
        <w:r w:rsidRPr="00AA3FB6">
          <w:rPr>
            <w:lang w:eastAsia="en-US"/>
          </w:rPr>
          <w:t xml:space="preserve"> ad minim </w:t>
        </w:r>
        <w:proofErr w:type="spellStart"/>
        <w:r w:rsidRPr="00AA3FB6">
          <w:rPr>
            <w:lang w:eastAsia="en-US"/>
          </w:rPr>
          <w:t>veniam</w:t>
        </w:r>
        <w:proofErr w:type="spellEnd"/>
        <w:r w:rsidRPr="00AA3FB6">
          <w:rPr>
            <w:lang w:eastAsia="en-US"/>
          </w:rPr>
          <w:t xml:space="preserve">, </w:t>
        </w:r>
        <w:proofErr w:type="spellStart"/>
        <w:r w:rsidRPr="00AA3FB6">
          <w:rPr>
            <w:lang w:eastAsia="en-US"/>
          </w:rPr>
          <w:t>quis</w:t>
        </w:r>
        <w:proofErr w:type="spellEnd"/>
        <w:r w:rsidRPr="00AA3FB6">
          <w:rPr>
            <w:lang w:eastAsia="en-US"/>
          </w:rPr>
          <w:t xml:space="preserve"> </w:t>
        </w:r>
        <w:proofErr w:type="spellStart"/>
        <w:r w:rsidRPr="00AA3FB6">
          <w:rPr>
            <w:lang w:eastAsia="en-US"/>
          </w:rPr>
          <w:t>nostrud</w:t>
        </w:r>
        <w:proofErr w:type="spellEnd"/>
        <w:r w:rsidRPr="00AA3FB6">
          <w:rPr>
            <w:lang w:eastAsia="en-US"/>
          </w:rPr>
          <w:t xml:space="preserve"> exercitation </w:t>
        </w:r>
        <w:proofErr w:type="spellStart"/>
        <w:r w:rsidRPr="00AA3FB6">
          <w:rPr>
            <w:lang w:eastAsia="en-US"/>
          </w:rPr>
          <w:t>ullamco</w:t>
        </w:r>
        <w:proofErr w:type="spellEnd"/>
        <w:r w:rsidRPr="00AA3FB6">
          <w:rPr>
            <w:lang w:eastAsia="en-US"/>
          </w:rPr>
          <w:t xml:space="preserve"> </w:t>
        </w:r>
        <w:proofErr w:type="spellStart"/>
        <w:r w:rsidRPr="00AA3FB6">
          <w:rPr>
            <w:lang w:eastAsia="en-US"/>
          </w:rPr>
          <w:t>laboris</w:t>
        </w:r>
        <w:proofErr w:type="spellEnd"/>
        <w:r w:rsidRPr="00AA3FB6">
          <w:rPr>
            <w:lang w:eastAsia="en-US"/>
          </w:rPr>
          <w:t xml:space="preserve"> nisi </w:t>
        </w:r>
        <w:proofErr w:type="spellStart"/>
        <w:r w:rsidRPr="00AA3FB6">
          <w:rPr>
            <w:lang w:eastAsia="en-US"/>
          </w:rPr>
          <w:t>ut</w:t>
        </w:r>
        <w:proofErr w:type="spellEnd"/>
        <w:r w:rsidRPr="00AA3FB6">
          <w:rPr>
            <w:lang w:eastAsia="en-US"/>
          </w:rPr>
          <w:t xml:space="preserve"> </w:t>
        </w:r>
        <w:proofErr w:type="spellStart"/>
        <w:r w:rsidRPr="00AA3FB6">
          <w:rPr>
            <w:lang w:eastAsia="en-US"/>
          </w:rPr>
          <w:t>aliquip</w:t>
        </w:r>
        <w:proofErr w:type="spellEnd"/>
        <w:r w:rsidRPr="00AA3FB6">
          <w:rPr>
            <w:lang w:eastAsia="en-US"/>
          </w:rPr>
          <w:t xml:space="preserve"> ex </w:t>
        </w:r>
        <w:proofErr w:type="spellStart"/>
        <w:r w:rsidRPr="00AA3FB6">
          <w:rPr>
            <w:lang w:eastAsia="en-US"/>
          </w:rPr>
          <w:t>ea</w:t>
        </w:r>
        <w:proofErr w:type="spellEnd"/>
        <w:r w:rsidRPr="00AA3FB6">
          <w:rPr>
            <w:lang w:eastAsia="en-US"/>
          </w:rPr>
          <w:t xml:space="preserve"> </w:t>
        </w:r>
        <w:proofErr w:type="spellStart"/>
        <w:r w:rsidRPr="00AA3FB6">
          <w:rPr>
            <w:lang w:eastAsia="en-US"/>
          </w:rPr>
          <w:t>commodo</w:t>
        </w:r>
        <w:proofErr w:type="spellEnd"/>
        <w:r w:rsidRPr="00AA3FB6">
          <w:rPr>
            <w:lang w:eastAsia="en-US"/>
          </w:rPr>
          <w:t xml:space="preserve"> </w:t>
        </w:r>
        <w:proofErr w:type="spellStart"/>
        <w:r w:rsidRPr="00AA3FB6">
          <w:rPr>
            <w:lang w:eastAsia="en-US"/>
          </w:rPr>
          <w:t>consequat</w:t>
        </w:r>
        <w:proofErr w:type="spellEnd"/>
        <w:r w:rsidRPr="00AA3FB6">
          <w:rPr>
            <w:lang w:eastAsia="en-US"/>
          </w:rPr>
          <w:t>.</w:t>
        </w:r>
      </w:ins>
    </w:p>
    <w:p w14:paraId="795846CF" w14:textId="790A26B1" w:rsidR="008A6372" w:rsidRDefault="008A6372" w:rsidP="008A6372">
      <w:pPr>
        <w:pStyle w:val="Heading3"/>
        <w:rPr>
          <w:ins w:id="197" w:author="Thomas Durfee" w:date="2017-10-21T15:56:00Z"/>
          <w:lang w:eastAsia="en-US"/>
        </w:rPr>
        <w:pPrChange w:id="198" w:author="Thomas Durfee" w:date="2017-10-21T15:43:00Z">
          <w:pPr>
            <w:spacing w:line="360" w:lineRule="auto"/>
          </w:pPr>
        </w:pPrChange>
      </w:pPr>
      <w:ins w:id="199" w:author="Thomas Durfee" w:date="2017-10-21T15:43:00Z">
        <w:r>
          <w:rPr>
            <w:lang w:eastAsia="en-US"/>
          </w:rPr>
          <w:t>How were these variables collected?</w:t>
        </w:r>
      </w:ins>
    </w:p>
    <w:p w14:paraId="157B3AE1" w14:textId="0994D157" w:rsidR="00AA3FB6" w:rsidRPr="00AA3FB6" w:rsidRDefault="00AA3FB6" w:rsidP="00AA3FB6">
      <w:pPr>
        <w:rPr>
          <w:ins w:id="200" w:author="Thomas Durfee" w:date="2017-10-21T15:43:00Z"/>
          <w:lang w:eastAsia="en-US"/>
          <w:rPrChange w:id="201" w:author="Thomas Durfee" w:date="2017-10-21T15:56:00Z">
            <w:rPr>
              <w:ins w:id="202" w:author="Thomas Durfee" w:date="2017-10-21T15:43:00Z"/>
              <w:lang w:eastAsia="en-US"/>
            </w:rPr>
          </w:rPrChange>
        </w:rPr>
        <w:pPrChange w:id="203" w:author="Thomas Durfee" w:date="2017-10-21T15:56:00Z">
          <w:pPr>
            <w:spacing w:line="360" w:lineRule="auto"/>
          </w:pPr>
        </w:pPrChange>
      </w:pPr>
      <w:ins w:id="204" w:author="Thomas Durfee" w:date="2017-10-21T15:56:00Z">
        <w:r w:rsidRPr="00AA3FB6">
          <w:rPr>
            <w:lang w:eastAsia="en-US"/>
          </w:rPr>
          <w:t xml:space="preserve">Lorem ipsum dolor sit </w:t>
        </w:r>
        <w:proofErr w:type="spellStart"/>
        <w:r w:rsidRPr="00AA3FB6">
          <w:rPr>
            <w:lang w:eastAsia="en-US"/>
          </w:rPr>
          <w:t>amet</w:t>
        </w:r>
        <w:proofErr w:type="spellEnd"/>
        <w:r w:rsidRPr="00AA3FB6">
          <w:rPr>
            <w:lang w:eastAsia="en-US"/>
          </w:rPr>
          <w:t xml:space="preserve">, </w:t>
        </w:r>
        <w:proofErr w:type="spellStart"/>
        <w:r w:rsidRPr="00AA3FB6">
          <w:rPr>
            <w:lang w:eastAsia="en-US"/>
          </w:rPr>
          <w:t>consectetur</w:t>
        </w:r>
        <w:proofErr w:type="spellEnd"/>
        <w:r w:rsidRPr="00AA3FB6">
          <w:rPr>
            <w:lang w:eastAsia="en-US"/>
          </w:rPr>
          <w:t xml:space="preserve"> </w:t>
        </w:r>
        <w:proofErr w:type="spellStart"/>
        <w:r w:rsidRPr="00AA3FB6">
          <w:rPr>
            <w:lang w:eastAsia="en-US"/>
          </w:rPr>
          <w:t>adipiscing</w:t>
        </w:r>
        <w:proofErr w:type="spellEnd"/>
        <w:r w:rsidRPr="00AA3FB6">
          <w:rPr>
            <w:lang w:eastAsia="en-US"/>
          </w:rPr>
          <w:t xml:space="preserve"> </w:t>
        </w:r>
        <w:proofErr w:type="spellStart"/>
        <w:r w:rsidRPr="00AA3FB6">
          <w:rPr>
            <w:lang w:eastAsia="en-US"/>
          </w:rPr>
          <w:t>elit</w:t>
        </w:r>
        <w:proofErr w:type="spellEnd"/>
        <w:r w:rsidRPr="00AA3FB6">
          <w:rPr>
            <w:lang w:eastAsia="en-US"/>
          </w:rPr>
          <w:t xml:space="preserve">, </w:t>
        </w:r>
        <w:proofErr w:type="spellStart"/>
        <w:r w:rsidRPr="00AA3FB6">
          <w:rPr>
            <w:lang w:eastAsia="en-US"/>
          </w:rPr>
          <w:t>sed</w:t>
        </w:r>
        <w:proofErr w:type="spellEnd"/>
        <w:r w:rsidRPr="00AA3FB6">
          <w:rPr>
            <w:lang w:eastAsia="en-US"/>
          </w:rPr>
          <w:t xml:space="preserve"> do </w:t>
        </w:r>
        <w:proofErr w:type="spellStart"/>
        <w:r w:rsidRPr="00AA3FB6">
          <w:rPr>
            <w:lang w:eastAsia="en-US"/>
          </w:rPr>
          <w:t>eiusmod</w:t>
        </w:r>
        <w:proofErr w:type="spellEnd"/>
        <w:r w:rsidRPr="00AA3FB6">
          <w:rPr>
            <w:lang w:eastAsia="en-US"/>
          </w:rPr>
          <w:t xml:space="preserve"> </w:t>
        </w:r>
        <w:proofErr w:type="spellStart"/>
        <w:r w:rsidRPr="00AA3FB6">
          <w:rPr>
            <w:lang w:eastAsia="en-US"/>
          </w:rPr>
          <w:t>tempor</w:t>
        </w:r>
        <w:proofErr w:type="spellEnd"/>
        <w:r w:rsidRPr="00AA3FB6">
          <w:rPr>
            <w:lang w:eastAsia="en-US"/>
          </w:rPr>
          <w:t xml:space="preserve"> </w:t>
        </w:r>
        <w:proofErr w:type="spellStart"/>
        <w:r w:rsidRPr="00AA3FB6">
          <w:rPr>
            <w:lang w:eastAsia="en-US"/>
          </w:rPr>
          <w:t>incididunt</w:t>
        </w:r>
        <w:proofErr w:type="spellEnd"/>
        <w:r w:rsidRPr="00AA3FB6">
          <w:rPr>
            <w:lang w:eastAsia="en-US"/>
          </w:rPr>
          <w:t xml:space="preserve"> </w:t>
        </w:r>
        <w:proofErr w:type="spellStart"/>
        <w:r w:rsidRPr="00AA3FB6">
          <w:rPr>
            <w:lang w:eastAsia="en-US"/>
          </w:rPr>
          <w:t>ut</w:t>
        </w:r>
        <w:proofErr w:type="spellEnd"/>
        <w:r w:rsidRPr="00AA3FB6">
          <w:rPr>
            <w:lang w:eastAsia="en-US"/>
          </w:rPr>
          <w:t xml:space="preserve"> </w:t>
        </w:r>
        <w:proofErr w:type="spellStart"/>
        <w:r w:rsidRPr="00AA3FB6">
          <w:rPr>
            <w:lang w:eastAsia="en-US"/>
          </w:rPr>
          <w:t>labore</w:t>
        </w:r>
        <w:proofErr w:type="spellEnd"/>
        <w:r w:rsidRPr="00AA3FB6">
          <w:rPr>
            <w:lang w:eastAsia="en-US"/>
          </w:rPr>
          <w:t xml:space="preserve"> et dolore magna </w:t>
        </w:r>
        <w:proofErr w:type="spellStart"/>
        <w:r w:rsidRPr="00AA3FB6">
          <w:rPr>
            <w:lang w:eastAsia="en-US"/>
          </w:rPr>
          <w:t>aliqua</w:t>
        </w:r>
        <w:proofErr w:type="spellEnd"/>
        <w:r w:rsidRPr="00AA3FB6">
          <w:rPr>
            <w:lang w:eastAsia="en-US"/>
          </w:rPr>
          <w:t xml:space="preserve">. </w:t>
        </w:r>
      </w:ins>
    </w:p>
    <w:p w14:paraId="00C9EC1D" w14:textId="1C189CFE" w:rsidR="008A6372" w:rsidRDefault="008A6372" w:rsidP="008A6372">
      <w:pPr>
        <w:pStyle w:val="Heading3"/>
        <w:rPr>
          <w:ins w:id="205" w:author="Thomas Durfee" w:date="2017-10-21T15:56:00Z"/>
          <w:lang w:eastAsia="en-US"/>
        </w:rPr>
        <w:pPrChange w:id="206" w:author="Thomas Durfee" w:date="2017-10-21T15:43:00Z">
          <w:pPr>
            <w:spacing w:line="360" w:lineRule="auto"/>
          </w:pPr>
        </w:pPrChange>
      </w:pPr>
      <w:ins w:id="207" w:author="Thomas Durfee" w:date="2017-10-21T15:43:00Z">
        <w:r>
          <w:rPr>
            <w:lang w:eastAsia="en-US"/>
          </w:rPr>
          <w:t>What was the sampling frame?</w:t>
        </w:r>
      </w:ins>
    </w:p>
    <w:p w14:paraId="25DD1ECF" w14:textId="77777777" w:rsidR="00AA3FB6" w:rsidRPr="00AA3FB6" w:rsidRDefault="00AA3FB6" w:rsidP="00AA3FB6">
      <w:pPr>
        <w:rPr>
          <w:ins w:id="208" w:author="Thomas Durfee" w:date="2017-10-21T15:56:00Z"/>
          <w:lang w:eastAsia="en-US"/>
        </w:rPr>
      </w:pPr>
      <w:ins w:id="209" w:author="Thomas Durfee" w:date="2017-10-21T15:56:00Z">
        <w:r w:rsidRPr="00AA3FB6">
          <w:rPr>
            <w:lang w:eastAsia="en-US"/>
          </w:rPr>
          <w:t xml:space="preserve">Lorem ipsum dolor sit </w:t>
        </w:r>
        <w:proofErr w:type="spellStart"/>
        <w:r w:rsidRPr="00AA3FB6">
          <w:rPr>
            <w:lang w:eastAsia="en-US"/>
          </w:rPr>
          <w:t>amet</w:t>
        </w:r>
        <w:proofErr w:type="spellEnd"/>
        <w:r w:rsidRPr="00AA3FB6">
          <w:rPr>
            <w:lang w:eastAsia="en-US"/>
          </w:rPr>
          <w:t xml:space="preserve">, </w:t>
        </w:r>
        <w:proofErr w:type="spellStart"/>
        <w:r w:rsidRPr="00AA3FB6">
          <w:rPr>
            <w:lang w:eastAsia="en-US"/>
          </w:rPr>
          <w:t>consectetur</w:t>
        </w:r>
        <w:proofErr w:type="spellEnd"/>
        <w:r w:rsidRPr="00AA3FB6">
          <w:rPr>
            <w:lang w:eastAsia="en-US"/>
          </w:rPr>
          <w:t xml:space="preserve"> </w:t>
        </w:r>
        <w:proofErr w:type="spellStart"/>
        <w:r w:rsidRPr="00AA3FB6">
          <w:rPr>
            <w:lang w:eastAsia="en-US"/>
          </w:rPr>
          <w:t>adipiscing</w:t>
        </w:r>
        <w:proofErr w:type="spellEnd"/>
        <w:r w:rsidRPr="00AA3FB6">
          <w:rPr>
            <w:lang w:eastAsia="en-US"/>
          </w:rPr>
          <w:t xml:space="preserve"> </w:t>
        </w:r>
        <w:proofErr w:type="spellStart"/>
        <w:r w:rsidRPr="00AA3FB6">
          <w:rPr>
            <w:lang w:eastAsia="en-US"/>
          </w:rPr>
          <w:t>elit</w:t>
        </w:r>
        <w:proofErr w:type="spellEnd"/>
        <w:r w:rsidRPr="00AA3FB6">
          <w:rPr>
            <w:lang w:eastAsia="en-US"/>
          </w:rPr>
          <w:t xml:space="preserve">, </w:t>
        </w:r>
        <w:proofErr w:type="spellStart"/>
        <w:r w:rsidRPr="00AA3FB6">
          <w:rPr>
            <w:lang w:eastAsia="en-US"/>
          </w:rPr>
          <w:t>sed</w:t>
        </w:r>
        <w:proofErr w:type="spellEnd"/>
        <w:r w:rsidRPr="00AA3FB6">
          <w:rPr>
            <w:lang w:eastAsia="en-US"/>
          </w:rPr>
          <w:t xml:space="preserve"> do </w:t>
        </w:r>
        <w:proofErr w:type="spellStart"/>
        <w:r w:rsidRPr="00AA3FB6">
          <w:rPr>
            <w:lang w:eastAsia="en-US"/>
          </w:rPr>
          <w:t>eiusmod</w:t>
        </w:r>
        <w:proofErr w:type="spellEnd"/>
        <w:r w:rsidRPr="00AA3FB6">
          <w:rPr>
            <w:lang w:eastAsia="en-US"/>
          </w:rPr>
          <w:t xml:space="preserve"> </w:t>
        </w:r>
        <w:proofErr w:type="spellStart"/>
        <w:r w:rsidRPr="00AA3FB6">
          <w:rPr>
            <w:lang w:eastAsia="en-US"/>
          </w:rPr>
          <w:t>tempor</w:t>
        </w:r>
        <w:proofErr w:type="spellEnd"/>
        <w:r w:rsidRPr="00AA3FB6">
          <w:rPr>
            <w:lang w:eastAsia="en-US"/>
          </w:rPr>
          <w:t xml:space="preserve"> </w:t>
        </w:r>
        <w:proofErr w:type="spellStart"/>
        <w:r w:rsidRPr="00AA3FB6">
          <w:rPr>
            <w:lang w:eastAsia="en-US"/>
          </w:rPr>
          <w:t>incididunt</w:t>
        </w:r>
        <w:proofErr w:type="spellEnd"/>
        <w:r w:rsidRPr="00AA3FB6">
          <w:rPr>
            <w:lang w:eastAsia="en-US"/>
          </w:rPr>
          <w:t xml:space="preserve"> </w:t>
        </w:r>
        <w:proofErr w:type="spellStart"/>
        <w:r w:rsidRPr="00AA3FB6">
          <w:rPr>
            <w:lang w:eastAsia="en-US"/>
          </w:rPr>
          <w:t>ut</w:t>
        </w:r>
        <w:proofErr w:type="spellEnd"/>
        <w:r w:rsidRPr="00AA3FB6">
          <w:rPr>
            <w:lang w:eastAsia="en-US"/>
          </w:rPr>
          <w:t xml:space="preserve"> </w:t>
        </w:r>
        <w:proofErr w:type="spellStart"/>
        <w:r w:rsidRPr="00AA3FB6">
          <w:rPr>
            <w:lang w:eastAsia="en-US"/>
          </w:rPr>
          <w:t>labore</w:t>
        </w:r>
        <w:proofErr w:type="spellEnd"/>
        <w:r w:rsidRPr="00AA3FB6">
          <w:rPr>
            <w:lang w:eastAsia="en-US"/>
          </w:rPr>
          <w:t xml:space="preserve"> et dolore magna </w:t>
        </w:r>
        <w:proofErr w:type="spellStart"/>
        <w:r w:rsidRPr="00AA3FB6">
          <w:rPr>
            <w:lang w:eastAsia="en-US"/>
          </w:rPr>
          <w:t>aliqua</w:t>
        </w:r>
        <w:proofErr w:type="spellEnd"/>
        <w:r w:rsidRPr="00AA3FB6">
          <w:rPr>
            <w:lang w:eastAsia="en-US"/>
          </w:rPr>
          <w:t xml:space="preserve">. </w:t>
        </w:r>
      </w:ins>
    </w:p>
    <w:p w14:paraId="774B8B18" w14:textId="77777777" w:rsidR="00AA3FB6" w:rsidRPr="00AA3FB6" w:rsidRDefault="00AA3FB6" w:rsidP="00AA3FB6">
      <w:pPr>
        <w:rPr>
          <w:ins w:id="210" w:author="Thomas Durfee" w:date="2017-10-21T15:43:00Z"/>
          <w:lang w:eastAsia="en-US"/>
          <w:rPrChange w:id="211" w:author="Thomas Durfee" w:date="2017-10-21T15:56:00Z">
            <w:rPr>
              <w:ins w:id="212" w:author="Thomas Durfee" w:date="2017-10-21T15:43:00Z"/>
              <w:lang w:eastAsia="en-US"/>
            </w:rPr>
          </w:rPrChange>
        </w:rPr>
        <w:pPrChange w:id="213" w:author="Thomas Durfee" w:date="2017-10-21T15:56:00Z">
          <w:pPr>
            <w:spacing w:line="360" w:lineRule="auto"/>
          </w:pPr>
        </w:pPrChange>
      </w:pPr>
    </w:p>
    <w:p w14:paraId="4C9E7837" w14:textId="585C67FE" w:rsidR="008A6372" w:rsidRDefault="008A6372" w:rsidP="008A6372">
      <w:pPr>
        <w:pStyle w:val="Heading3"/>
        <w:rPr>
          <w:ins w:id="214" w:author="Thomas Durfee" w:date="2017-10-21T15:56:00Z"/>
          <w:lang w:eastAsia="en-US"/>
        </w:rPr>
        <w:pPrChange w:id="215" w:author="Thomas Durfee" w:date="2017-10-21T15:43:00Z">
          <w:pPr>
            <w:spacing w:line="360" w:lineRule="auto"/>
          </w:pPr>
        </w:pPrChange>
      </w:pPr>
      <w:ins w:id="216" w:author="Thomas Durfee" w:date="2017-10-21T15:43:00Z">
        <w:r>
          <w:rPr>
            <w:lang w:eastAsia="en-US"/>
          </w:rPr>
          <w:t>How are weights calculated?</w:t>
        </w:r>
      </w:ins>
    </w:p>
    <w:p w14:paraId="005A6AF8" w14:textId="77777777" w:rsidR="00AA3FB6" w:rsidRPr="00AA3FB6" w:rsidRDefault="00AA3FB6" w:rsidP="00AA3FB6">
      <w:pPr>
        <w:rPr>
          <w:ins w:id="217" w:author="Thomas Durfee" w:date="2017-10-21T15:56:00Z"/>
          <w:lang w:eastAsia="en-US"/>
        </w:rPr>
      </w:pPr>
      <w:ins w:id="218" w:author="Thomas Durfee" w:date="2017-10-21T15:56:00Z">
        <w:r w:rsidRPr="00AA3FB6">
          <w:rPr>
            <w:lang w:eastAsia="en-US"/>
          </w:rPr>
          <w:t xml:space="preserve">Lorem ipsum dolor sit </w:t>
        </w:r>
        <w:proofErr w:type="spellStart"/>
        <w:r w:rsidRPr="00AA3FB6">
          <w:rPr>
            <w:lang w:eastAsia="en-US"/>
          </w:rPr>
          <w:t>amet</w:t>
        </w:r>
        <w:proofErr w:type="spellEnd"/>
        <w:r w:rsidRPr="00AA3FB6">
          <w:rPr>
            <w:lang w:eastAsia="en-US"/>
          </w:rPr>
          <w:t xml:space="preserve">, </w:t>
        </w:r>
        <w:proofErr w:type="spellStart"/>
        <w:r w:rsidRPr="00AA3FB6">
          <w:rPr>
            <w:lang w:eastAsia="en-US"/>
          </w:rPr>
          <w:t>consectetur</w:t>
        </w:r>
        <w:proofErr w:type="spellEnd"/>
        <w:r w:rsidRPr="00AA3FB6">
          <w:rPr>
            <w:lang w:eastAsia="en-US"/>
          </w:rPr>
          <w:t xml:space="preserve"> </w:t>
        </w:r>
        <w:proofErr w:type="spellStart"/>
        <w:r w:rsidRPr="00AA3FB6">
          <w:rPr>
            <w:lang w:eastAsia="en-US"/>
          </w:rPr>
          <w:t>adipiscing</w:t>
        </w:r>
        <w:proofErr w:type="spellEnd"/>
        <w:r w:rsidRPr="00AA3FB6">
          <w:rPr>
            <w:lang w:eastAsia="en-US"/>
          </w:rPr>
          <w:t xml:space="preserve"> </w:t>
        </w:r>
        <w:proofErr w:type="spellStart"/>
        <w:r w:rsidRPr="00AA3FB6">
          <w:rPr>
            <w:lang w:eastAsia="en-US"/>
          </w:rPr>
          <w:t>elit</w:t>
        </w:r>
        <w:proofErr w:type="spellEnd"/>
        <w:r w:rsidRPr="00AA3FB6">
          <w:rPr>
            <w:lang w:eastAsia="en-US"/>
          </w:rPr>
          <w:t xml:space="preserve">, </w:t>
        </w:r>
        <w:proofErr w:type="spellStart"/>
        <w:r w:rsidRPr="00AA3FB6">
          <w:rPr>
            <w:lang w:eastAsia="en-US"/>
          </w:rPr>
          <w:t>sed</w:t>
        </w:r>
        <w:proofErr w:type="spellEnd"/>
        <w:r w:rsidRPr="00AA3FB6">
          <w:rPr>
            <w:lang w:eastAsia="en-US"/>
          </w:rPr>
          <w:t xml:space="preserve"> do </w:t>
        </w:r>
        <w:proofErr w:type="spellStart"/>
        <w:r w:rsidRPr="00AA3FB6">
          <w:rPr>
            <w:lang w:eastAsia="en-US"/>
          </w:rPr>
          <w:t>eiusmod</w:t>
        </w:r>
        <w:proofErr w:type="spellEnd"/>
        <w:r w:rsidRPr="00AA3FB6">
          <w:rPr>
            <w:lang w:eastAsia="en-US"/>
          </w:rPr>
          <w:t xml:space="preserve"> </w:t>
        </w:r>
        <w:proofErr w:type="spellStart"/>
        <w:r w:rsidRPr="00AA3FB6">
          <w:rPr>
            <w:lang w:eastAsia="en-US"/>
          </w:rPr>
          <w:t>tempor</w:t>
        </w:r>
        <w:proofErr w:type="spellEnd"/>
        <w:r w:rsidRPr="00AA3FB6">
          <w:rPr>
            <w:lang w:eastAsia="en-US"/>
          </w:rPr>
          <w:t xml:space="preserve"> </w:t>
        </w:r>
        <w:proofErr w:type="spellStart"/>
        <w:r w:rsidRPr="00AA3FB6">
          <w:rPr>
            <w:lang w:eastAsia="en-US"/>
          </w:rPr>
          <w:t>incididunt</w:t>
        </w:r>
        <w:proofErr w:type="spellEnd"/>
        <w:r w:rsidRPr="00AA3FB6">
          <w:rPr>
            <w:lang w:eastAsia="en-US"/>
          </w:rPr>
          <w:t xml:space="preserve"> </w:t>
        </w:r>
        <w:proofErr w:type="spellStart"/>
        <w:r w:rsidRPr="00AA3FB6">
          <w:rPr>
            <w:lang w:eastAsia="en-US"/>
          </w:rPr>
          <w:t>ut</w:t>
        </w:r>
        <w:proofErr w:type="spellEnd"/>
        <w:r w:rsidRPr="00AA3FB6">
          <w:rPr>
            <w:lang w:eastAsia="en-US"/>
          </w:rPr>
          <w:t xml:space="preserve"> </w:t>
        </w:r>
        <w:proofErr w:type="spellStart"/>
        <w:r w:rsidRPr="00AA3FB6">
          <w:rPr>
            <w:lang w:eastAsia="en-US"/>
          </w:rPr>
          <w:t>labore</w:t>
        </w:r>
        <w:proofErr w:type="spellEnd"/>
        <w:r w:rsidRPr="00AA3FB6">
          <w:rPr>
            <w:lang w:eastAsia="en-US"/>
          </w:rPr>
          <w:t xml:space="preserve"> et dolore magna </w:t>
        </w:r>
        <w:proofErr w:type="spellStart"/>
        <w:r w:rsidRPr="00AA3FB6">
          <w:rPr>
            <w:lang w:eastAsia="en-US"/>
          </w:rPr>
          <w:t>aliqua</w:t>
        </w:r>
        <w:proofErr w:type="spellEnd"/>
        <w:r w:rsidRPr="00AA3FB6">
          <w:rPr>
            <w:lang w:eastAsia="en-US"/>
          </w:rPr>
          <w:t xml:space="preserve">. </w:t>
        </w:r>
      </w:ins>
    </w:p>
    <w:p w14:paraId="6C0E7089" w14:textId="77777777" w:rsidR="00AA3FB6" w:rsidRPr="00AA3FB6" w:rsidRDefault="00AA3FB6" w:rsidP="00AA3FB6">
      <w:pPr>
        <w:rPr>
          <w:ins w:id="219" w:author="Thomas Durfee" w:date="2017-10-21T15:44:00Z"/>
          <w:lang w:eastAsia="en-US"/>
          <w:rPrChange w:id="220" w:author="Thomas Durfee" w:date="2017-10-21T15:56:00Z">
            <w:rPr>
              <w:ins w:id="221" w:author="Thomas Durfee" w:date="2017-10-21T15:44:00Z"/>
              <w:lang w:eastAsia="en-US"/>
            </w:rPr>
          </w:rPrChange>
        </w:rPr>
        <w:pPrChange w:id="222" w:author="Thomas Durfee" w:date="2017-10-21T15:56:00Z">
          <w:pPr>
            <w:spacing w:line="360" w:lineRule="auto"/>
          </w:pPr>
        </w:pPrChange>
      </w:pPr>
    </w:p>
    <w:p w14:paraId="7DC5EF1E" w14:textId="007853C7" w:rsidR="00640D80" w:rsidRDefault="00640D80" w:rsidP="00640D80">
      <w:pPr>
        <w:pStyle w:val="Heading3"/>
        <w:rPr>
          <w:ins w:id="223" w:author="Thomas Durfee" w:date="2017-10-21T15:56:00Z"/>
          <w:lang w:eastAsia="en-US"/>
        </w:rPr>
        <w:pPrChange w:id="224" w:author="Thomas Durfee" w:date="2017-10-21T15:44:00Z">
          <w:pPr>
            <w:spacing w:line="360" w:lineRule="auto"/>
          </w:pPr>
        </w:pPrChange>
      </w:pPr>
      <w:ins w:id="225" w:author="Thomas Durfee" w:date="2017-10-21T15:44:00Z">
        <w:r>
          <w:rPr>
            <w:lang w:eastAsia="en-US"/>
          </w:rPr>
          <w:t>Is any data omitted or imputed?</w:t>
        </w:r>
      </w:ins>
    </w:p>
    <w:p w14:paraId="08C2D4F4" w14:textId="77777777" w:rsidR="00AA3FB6" w:rsidRPr="00AA3FB6" w:rsidRDefault="00AA3FB6" w:rsidP="00AA3FB6">
      <w:pPr>
        <w:rPr>
          <w:ins w:id="226" w:author="Thomas Durfee" w:date="2017-10-21T15:56:00Z"/>
          <w:lang w:eastAsia="en-US"/>
        </w:rPr>
      </w:pPr>
      <w:ins w:id="227" w:author="Thomas Durfee" w:date="2017-10-21T15:56:00Z">
        <w:r w:rsidRPr="00AA3FB6">
          <w:rPr>
            <w:lang w:eastAsia="en-US"/>
          </w:rPr>
          <w:t xml:space="preserve">Lorem ipsum dolor sit </w:t>
        </w:r>
        <w:proofErr w:type="spellStart"/>
        <w:r w:rsidRPr="00AA3FB6">
          <w:rPr>
            <w:lang w:eastAsia="en-US"/>
          </w:rPr>
          <w:t>amet</w:t>
        </w:r>
        <w:proofErr w:type="spellEnd"/>
        <w:r w:rsidRPr="00AA3FB6">
          <w:rPr>
            <w:lang w:eastAsia="en-US"/>
          </w:rPr>
          <w:t xml:space="preserve">, </w:t>
        </w:r>
        <w:proofErr w:type="spellStart"/>
        <w:r w:rsidRPr="00AA3FB6">
          <w:rPr>
            <w:lang w:eastAsia="en-US"/>
          </w:rPr>
          <w:t>consectetur</w:t>
        </w:r>
        <w:proofErr w:type="spellEnd"/>
        <w:r w:rsidRPr="00AA3FB6">
          <w:rPr>
            <w:lang w:eastAsia="en-US"/>
          </w:rPr>
          <w:t xml:space="preserve"> </w:t>
        </w:r>
        <w:proofErr w:type="spellStart"/>
        <w:r w:rsidRPr="00AA3FB6">
          <w:rPr>
            <w:lang w:eastAsia="en-US"/>
          </w:rPr>
          <w:t>adipiscing</w:t>
        </w:r>
        <w:proofErr w:type="spellEnd"/>
        <w:r w:rsidRPr="00AA3FB6">
          <w:rPr>
            <w:lang w:eastAsia="en-US"/>
          </w:rPr>
          <w:t xml:space="preserve"> </w:t>
        </w:r>
        <w:proofErr w:type="spellStart"/>
        <w:r w:rsidRPr="00AA3FB6">
          <w:rPr>
            <w:lang w:eastAsia="en-US"/>
          </w:rPr>
          <w:t>elit</w:t>
        </w:r>
        <w:proofErr w:type="spellEnd"/>
        <w:r w:rsidRPr="00AA3FB6">
          <w:rPr>
            <w:lang w:eastAsia="en-US"/>
          </w:rPr>
          <w:t xml:space="preserve">, </w:t>
        </w:r>
        <w:proofErr w:type="spellStart"/>
        <w:r w:rsidRPr="00AA3FB6">
          <w:rPr>
            <w:lang w:eastAsia="en-US"/>
          </w:rPr>
          <w:t>sed</w:t>
        </w:r>
        <w:proofErr w:type="spellEnd"/>
        <w:r w:rsidRPr="00AA3FB6">
          <w:rPr>
            <w:lang w:eastAsia="en-US"/>
          </w:rPr>
          <w:t xml:space="preserve"> do </w:t>
        </w:r>
        <w:proofErr w:type="spellStart"/>
        <w:r w:rsidRPr="00AA3FB6">
          <w:rPr>
            <w:lang w:eastAsia="en-US"/>
          </w:rPr>
          <w:t>eiusmod</w:t>
        </w:r>
        <w:proofErr w:type="spellEnd"/>
        <w:r w:rsidRPr="00AA3FB6">
          <w:rPr>
            <w:lang w:eastAsia="en-US"/>
          </w:rPr>
          <w:t xml:space="preserve"> </w:t>
        </w:r>
        <w:proofErr w:type="spellStart"/>
        <w:r w:rsidRPr="00AA3FB6">
          <w:rPr>
            <w:lang w:eastAsia="en-US"/>
          </w:rPr>
          <w:t>tempor</w:t>
        </w:r>
        <w:proofErr w:type="spellEnd"/>
        <w:r w:rsidRPr="00AA3FB6">
          <w:rPr>
            <w:lang w:eastAsia="en-US"/>
          </w:rPr>
          <w:t xml:space="preserve"> </w:t>
        </w:r>
        <w:proofErr w:type="spellStart"/>
        <w:r w:rsidRPr="00AA3FB6">
          <w:rPr>
            <w:lang w:eastAsia="en-US"/>
          </w:rPr>
          <w:t>incididunt</w:t>
        </w:r>
        <w:proofErr w:type="spellEnd"/>
        <w:r w:rsidRPr="00AA3FB6">
          <w:rPr>
            <w:lang w:eastAsia="en-US"/>
          </w:rPr>
          <w:t xml:space="preserve"> </w:t>
        </w:r>
        <w:proofErr w:type="spellStart"/>
        <w:r w:rsidRPr="00AA3FB6">
          <w:rPr>
            <w:lang w:eastAsia="en-US"/>
          </w:rPr>
          <w:t>ut</w:t>
        </w:r>
        <w:proofErr w:type="spellEnd"/>
        <w:r w:rsidRPr="00AA3FB6">
          <w:rPr>
            <w:lang w:eastAsia="en-US"/>
          </w:rPr>
          <w:t xml:space="preserve"> </w:t>
        </w:r>
        <w:proofErr w:type="spellStart"/>
        <w:r w:rsidRPr="00AA3FB6">
          <w:rPr>
            <w:lang w:eastAsia="en-US"/>
          </w:rPr>
          <w:t>labore</w:t>
        </w:r>
        <w:proofErr w:type="spellEnd"/>
        <w:r w:rsidRPr="00AA3FB6">
          <w:rPr>
            <w:lang w:eastAsia="en-US"/>
          </w:rPr>
          <w:t xml:space="preserve"> et dolore magna </w:t>
        </w:r>
        <w:proofErr w:type="spellStart"/>
        <w:r w:rsidRPr="00AA3FB6">
          <w:rPr>
            <w:lang w:eastAsia="en-US"/>
          </w:rPr>
          <w:t>aliqua</w:t>
        </w:r>
        <w:proofErr w:type="spellEnd"/>
        <w:r w:rsidRPr="00AA3FB6">
          <w:rPr>
            <w:lang w:eastAsia="en-US"/>
          </w:rPr>
          <w:t xml:space="preserve">. </w:t>
        </w:r>
      </w:ins>
    </w:p>
    <w:p w14:paraId="2332A341" w14:textId="77777777" w:rsidR="00AA3FB6" w:rsidRPr="00AA3FB6" w:rsidRDefault="00AA3FB6" w:rsidP="00AA3FB6">
      <w:pPr>
        <w:rPr>
          <w:ins w:id="228" w:author="Thomas Durfee" w:date="2017-10-21T15:43:00Z"/>
          <w:lang w:eastAsia="en-US"/>
          <w:rPrChange w:id="229" w:author="Thomas Durfee" w:date="2017-10-21T15:56:00Z">
            <w:rPr>
              <w:ins w:id="230" w:author="Thomas Durfee" w:date="2017-10-21T15:43:00Z"/>
              <w:lang w:eastAsia="en-US"/>
            </w:rPr>
          </w:rPrChange>
        </w:rPr>
        <w:pPrChange w:id="231" w:author="Thomas Durfee" w:date="2017-10-21T15:56:00Z">
          <w:pPr>
            <w:spacing w:line="360" w:lineRule="auto"/>
          </w:pPr>
        </w:pPrChange>
      </w:pPr>
    </w:p>
    <w:p w14:paraId="681B84C2" w14:textId="77777777" w:rsidR="008A6372" w:rsidRDefault="008A6372" w:rsidP="00570107">
      <w:pPr>
        <w:spacing w:line="360" w:lineRule="auto"/>
        <w:rPr>
          <w:rFonts w:ascii="Georgia" w:hAnsi="Georgia"/>
        </w:rPr>
      </w:pPr>
    </w:p>
    <w:p w14:paraId="2FC7610D" w14:textId="5BE442B4" w:rsidR="00570107" w:rsidDel="00AA3FB6" w:rsidRDefault="00570107" w:rsidP="00C42472">
      <w:pPr>
        <w:spacing w:line="360" w:lineRule="auto"/>
        <w:rPr>
          <w:del w:id="232" w:author="Thomas Durfee" w:date="2017-10-21T16:01:00Z"/>
          <w:rFonts w:ascii="Georgia" w:hAnsi="Georgia"/>
        </w:rPr>
      </w:pPr>
    </w:p>
    <w:p w14:paraId="6898AEA4" w14:textId="5EDFD41F" w:rsidR="00C42472" w:rsidDel="00AA3FB6" w:rsidRDefault="00C42472" w:rsidP="00A26C14">
      <w:pPr>
        <w:rPr>
          <w:del w:id="233" w:author="Thomas Durfee" w:date="2017-10-21T16:01:00Z"/>
        </w:rPr>
      </w:pPr>
    </w:p>
    <w:p w14:paraId="1620CFE5" w14:textId="46C771A9" w:rsidR="00570107" w:rsidRPr="009C6B0C" w:rsidRDefault="00570107" w:rsidP="00570107">
      <w:pPr>
        <w:pStyle w:val="Heading1"/>
        <w:spacing w:after="240" w:line="360" w:lineRule="auto"/>
        <w:rPr>
          <w:b/>
        </w:rPr>
      </w:pPr>
      <w:r>
        <w:rPr>
          <w:b/>
        </w:rPr>
        <w:t xml:space="preserve">Subject 6: </w:t>
      </w:r>
      <w:del w:id="234" w:author="Thomas Durfee" w:date="2017-10-21T15:57:00Z">
        <w:r w:rsidDel="00AA3FB6">
          <w:rPr>
            <w:b/>
          </w:rPr>
          <w:delText>The Model</w:delText>
        </w:r>
      </w:del>
      <w:ins w:id="235" w:author="Thomas Durfee" w:date="2017-10-21T15:57:00Z">
        <w:r w:rsidR="00AA3FB6">
          <w:rPr>
            <w:b/>
          </w:rPr>
          <w:t>write a preliminary introduction</w:t>
        </w:r>
      </w:ins>
    </w:p>
    <w:p w14:paraId="03D43161" w14:textId="0CA081FC" w:rsidR="00570107" w:rsidRDefault="00570107" w:rsidP="00570107">
      <w:pPr>
        <w:spacing w:line="360" w:lineRule="auto"/>
        <w:rPr>
          <w:ins w:id="236" w:author="Thomas J Durfee" w:date="2017-06-13T12:47:00Z"/>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 xml:space="preserve">Lorem ipsum dolor sit </w:t>
      </w:r>
      <w:proofErr w:type="spellStart"/>
      <w:r w:rsidRPr="008D776C">
        <w:rPr>
          <w:rFonts w:ascii="Georgia" w:eastAsia="Times New Roman" w:hAnsi="Georgia" w:cs="Arial"/>
          <w:color w:val="222222"/>
          <w:sz w:val="24"/>
          <w:szCs w:val="19"/>
          <w:lang w:eastAsia="en-US"/>
        </w:rPr>
        <w:t>amet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consectetur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adipiscing</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sed</w:t>
      </w:r>
      <w:proofErr w:type="spellEnd"/>
      <w:r w:rsidRPr="008D776C">
        <w:rPr>
          <w:rFonts w:ascii="Georgia" w:eastAsia="Times New Roman" w:hAnsi="Georgia" w:cs="Arial"/>
          <w:color w:val="222222"/>
          <w:sz w:val="24"/>
          <w:szCs w:val="19"/>
          <w:lang w:eastAsia="en-US"/>
        </w:rPr>
        <w:t xml:space="preserve"> do </w:t>
      </w:r>
      <w:proofErr w:type="spellStart"/>
      <w:r w:rsidRPr="008D776C">
        <w:rPr>
          <w:rFonts w:ascii="Georgia" w:eastAsia="Times New Roman" w:hAnsi="Georgia" w:cs="Arial"/>
          <w:color w:val="222222"/>
          <w:sz w:val="24"/>
          <w:szCs w:val="19"/>
          <w:lang w:eastAsia="en-US"/>
        </w:rPr>
        <w:t>eiusmod</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tempor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incididunt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labore</w:t>
      </w:r>
      <w:proofErr w:type="spellEnd"/>
      <w:r w:rsidRPr="008D776C">
        <w:rPr>
          <w:rFonts w:ascii="Georgia" w:eastAsia="Times New Roman" w:hAnsi="Georgia" w:cs="Arial"/>
          <w:color w:val="222222"/>
          <w:sz w:val="24"/>
          <w:szCs w:val="19"/>
          <w:lang w:eastAsia="en-US"/>
        </w:rPr>
        <w:t xml:space="preserve"> et dolore magna </w:t>
      </w:r>
      <w:proofErr w:type="spellStart"/>
      <w:r w:rsidRPr="008D776C">
        <w:rPr>
          <w:rFonts w:ascii="Georgia" w:eastAsia="Times New Roman" w:hAnsi="Georgia" w:cs="Arial"/>
          <w:color w:val="222222"/>
          <w:sz w:val="24"/>
          <w:szCs w:val="19"/>
          <w:lang w:eastAsia="en-US"/>
        </w:rPr>
        <w:t>aliqua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enim</w:t>
      </w:r>
      <w:proofErr w:type="spellEnd"/>
      <w:r w:rsidRPr="008D776C">
        <w:rPr>
          <w:rFonts w:ascii="Georgia" w:eastAsia="Times New Roman" w:hAnsi="Georgia" w:cs="Arial"/>
          <w:color w:val="222222"/>
          <w:sz w:val="24"/>
          <w:szCs w:val="19"/>
          <w:lang w:eastAsia="en-US"/>
        </w:rPr>
        <w:t xml:space="preserve"> ad minim </w:t>
      </w:r>
      <w:proofErr w:type="spellStart"/>
      <w:r w:rsidRPr="008D776C">
        <w:rPr>
          <w:rFonts w:ascii="Georgia" w:eastAsia="Times New Roman" w:hAnsi="Georgia" w:cs="Arial"/>
          <w:color w:val="222222"/>
          <w:sz w:val="24"/>
          <w:szCs w:val="19"/>
          <w:lang w:eastAsia="en-US"/>
        </w:rPr>
        <w:t>veniam</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quis</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nostrud</w:t>
      </w:r>
      <w:proofErr w:type="spellEnd"/>
      <w:r w:rsidRPr="008D776C">
        <w:rPr>
          <w:rFonts w:ascii="Georgia" w:eastAsia="Times New Roman" w:hAnsi="Georgia" w:cs="Arial"/>
          <w:color w:val="222222"/>
          <w:sz w:val="24"/>
          <w:szCs w:val="19"/>
          <w:lang w:eastAsia="en-US"/>
        </w:rPr>
        <w:t xml:space="preserve"> exercitation </w:t>
      </w:r>
      <w:proofErr w:type="spellStart"/>
      <w:r w:rsidRPr="008D776C">
        <w:rPr>
          <w:rFonts w:ascii="Georgia" w:eastAsia="Times New Roman" w:hAnsi="Georgia" w:cs="Arial"/>
          <w:color w:val="222222"/>
          <w:sz w:val="24"/>
          <w:szCs w:val="19"/>
          <w:lang w:eastAsia="en-US"/>
        </w:rPr>
        <w:t>ullamco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laboris</w:t>
      </w:r>
      <w:proofErr w:type="spellEnd"/>
      <w:r w:rsidRPr="008D776C">
        <w:rPr>
          <w:rFonts w:ascii="Georgia" w:eastAsia="Times New Roman" w:hAnsi="Georgia" w:cs="Arial"/>
          <w:color w:val="222222"/>
          <w:sz w:val="24"/>
          <w:szCs w:val="19"/>
          <w:lang w:eastAsia="en-US"/>
        </w:rPr>
        <w:t xml:space="preserve"> nisi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aliquip</w:t>
      </w:r>
      <w:proofErr w:type="spellEnd"/>
      <w:r w:rsidRPr="008D776C">
        <w:rPr>
          <w:rFonts w:ascii="Georgia" w:eastAsia="Times New Roman" w:hAnsi="Georgia" w:cs="Arial"/>
          <w:color w:val="222222"/>
          <w:sz w:val="24"/>
          <w:szCs w:val="19"/>
          <w:lang w:eastAsia="en-US"/>
        </w:rPr>
        <w:t xml:space="preserve"> ex </w:t>
      </w:r>
      <w:proofErr w:type="spellStart"/>
      <w:r w:rsidRPr="008D776C">
        <w:rPr>
          <w:rFonts w:ascii="Georgia" w:eastAsia="Times New Roman" w:hAnsi="Georgia" w:cs="Arial"/>
          <w:color w:val="222222"/>
          <w:sz w:val="24"/>
          <w:szCs w:val="19"/>
          <w:lang w:eastAsia="en-US"/>
        </w:rPr>
        <w:t>ea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commodo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consequat</w:t>
      </w:r>
      <w:proofErr w:type="spellEnd"/>
      <w:r w:rsidRPr="008D776C">
        <w:rPr>
          <w:rFonts w:ascii="Georgia" w:eastAsia="Times New Roman" w:hAnsi="Georgia" w:cs="Arial"/>
          <w:color w:val="222222"/>
          <w:sz w:val="24"/>
          <w:szCs w:val="19"/>
          <w:lang w:eastAsia="en-US"/>
        </w:rPr>
        <w:t xml:space="preserve">. Duis </w:t>
      </w:r>
      <w:proofErr w:type="spellStart"/>
      <w:r w:rsidRPr="008D776C">
        <w:rPr>
          <w:rFonts w:ascii="Georgia" w:eastAsia="Times New Roman" w:hAnsi="Georgia" w:cs="Arial"/>
          <w:color w:val="222222"/>
          <w:sz w:val="24"/>
          <w:szCs w:val="19"/>
          <w:lang w:eastAsia="en-US"/>
        </w:rPr>
        <w:t>aute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irure</w:t>
      </w:r>
      <w:proofErr w:type="spellEnd"/>
      <w:r w:rsidRPr="008D776C">
        <w:rPr>
          <w:rFonts w:ascii="Georgia" w:eastAsia="Times New Roman" w:hAnsi="Georgia" w:cs="Arial"/>
          <w:color w:val="222222"/>
          <w:sz w:val="24"/>
          <w:szCs w:val="19"/>
          <w:lang w:eastAsia="en-US"/>
        </w:rPr>
        <w:t xml:space="preserve"> dolor in </w:t>
      </w:r>
      <w:proofErr w:type="spellStart"/>
      <w:r w:rsidRPr="008D776C">
        <w:rPr>
          <w:rFonts w:ascii="Georgia" w:eastAsia="Times New Roman" w:hAnsi="Georgia" w:cs="Arial"/>
          <w:color w:val="222222"/>
          <w:sz w:val="24"/>
          <w:szCs w:val="19"/>
          <w:lang w:eastAsia="en-US"/>
        </w:rPr>
        <w:t>reprehenderit</w:t>
      </w:r>
      <w:proofErr w:type="spellEnd"/>
      <w:r w:rsidRPr="008D776C">
        <w:rPr>
          <w:rFonts w:ascii="Georgia" w:eastAsia="Times New Roman" w:hAnsi="Georgia" w:cs="Arial"/>
          <w:color w:val="222222"/>
          <w:sz w:val="24"/>
          <w:szCs w:val="19"/>
          <w:lang w:eastAsia="en-US"/>
        </w:rPr>
        <w:t xml:space="preserve"> in </w:t>
      </w:r>
      <w:proofErr w:type="spellStart"/>
      <w:r w:rsidRPr="008D776C">
        <w:rPr>
          <w:rFonts w:ascii="Georgia" w:eastAsia="Times New Roman" w:hAnsi="Georgia" w:cs="Arial"/>
          <w:color w:val="222222"/>
          <w:sz w:val="24"/>
          <w:szCs w:val="19"/>
          <w:lang w:eastAsia="en-US"/>
        </w:rPr>
        <w:t>voluptate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velit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esse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cillum</w:t>
      </w:r>
      <w:proofErr w:type="spellEnd"/>
      <w:r w:rsidRPr="008D776C">
        <w:rPr>
          <w:rFonts w:ascii="Georgia" w:eastAsia="Times New Roman" w:hAnsi="Georgia" w:cs="Arial"/>
          <w:color w:val="222222"/>
          <w:sz w:val="24"/>
          <w:szCs w:val="19"/>
          <w:lang w:eastAsia="en-US"/>
        </w:rPr>
        <w:t xml:space="preserve"> dolore </w:t>
      </w:r>
      <w:proofErr w:type="spellStart"/>
      <w:r w:rsidRPr="008D776C">
        <w:rPr>
          <w:rFonts w:ascii="Georgia" w:eastAsia="Times New Roman" w:hAnsi="Georgia" w:cs="Arial"/>
          <w:color w:val="222222"/>
          <w:sz w:val="24"/>
          <w:szCs w:val="19"/>
          <w:lang w:eastAsia="en-US"/>
        </w:rPr>
        <w:t>eu</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fugiat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nulla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pariatur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Excepteur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sint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occaecat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cupidatat</w:t>
      </w:r>
      <w:proofErr w:type="spellEnd"/>
      <w:r w:rsidRPr="008D776C">
        <w:rPr>
          <w:rFonts w:ascii="Georgia" w:eastAsia="Times New Roman" w:hAnsi="Georgia" w:cs="Arial"/>
          <w:color w:val="222222"/>
          <w:sz w:val="24"/>
          <w:szCs w:val="19"/>
          <w:lang w:eastAsia="en-US"/>
        </w:rPr>
        <w:t xml:space="preserve"> non </w:t>
      </w:r>
      <w:proofErr w:type="spellStart"/>
      <w:r w:rsidRPr="008D776C">
        <w:rPr>
          <w:rFonts w:ascii="Georgia" w:eastAsia="Times New Roman" w:hAnsi="Georgia" w:cs="Arial"/>
          <w:color w:val="222222"/>
          <w:sz w:val="24"/>
          <w:szCs w:val="19"/>
          <w:lang w:eastAsia="en-US"/>
        </w:rPr>
        <w:t>proident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sunt</w:t>
      </w:r>
      <w:proofErr w:type="spellEnd"/>
      <w:r w:rsidRPr="008D776C">
        <w:rPr>
          <w:rFonts w:ascii="Georgia" w:eastAsia="Times New Roman" w:hAnsi="Georgia" w:cs="Arial"/>
          <w:color w:val="222222"/>
          <w:sz w:val="24"/>
          <w:szCs w:val="19"/>
          <w:lang w:eastAsia="en-US"/>
        </w:rPr>
        <w:t xml:space="preserve"> in culpa qui </w:t>
      </w:r>
      <w:proofErr w:type="spellStart"/>
      <w:r w:rsidRPr="008D776C">
        <w:rPr>
          <w:rFonts w:ascii="Georgia" w:eastAsia="Times New Roman" w:hAnsi="Georgia" w:cs="Arial"/>
          <w:color w:val="222222"/>
          <w:sz w:val="24"/>
          <w:szCs w:val="19"/>
          <w:lang w:eastAsia="en-US"/>
        </w:rPr>
        <w:t>officia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deserunt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mollit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anim</w:t>
      </w:r>
      <w:proofErr w:type="spellEnd"/>
      <w:r w:rsidRPr="008D776C">
        <w:rPr>
          <w:rFonts w:ascii="Georgia" w:eastAsia="Times New Roman" w:hAnsi="Georgia" w:cs="Arial"/>
          <w:color w:val="222222"/>
          <w:sz w:val="24"/>
          <w:szCs w:val="19"/>
          <w:lang w:eastAsia="en-US"/>
        </w:rPr>
        <w:t xml:space="preserve"> id </w:t>
      </w:r>
      <w:proofErr w:type="spellStart"/>
      <w:r w:rsidRPr="008D776C">
        <w:rPr>
          <w:rFonts w:ascii="Georgia" w:eastAsia="Times New Roman" w:hAnsi="Georgia" w:cs="Arial"/>
          <w:color w:val="222222"/>
          <w:sz w:val="24"/>
          <w:szCs w:val="19"/>
          <w:lang w:eastAsia="en-US"/>
        </w:rPr>
        <w:t>est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laborum</w:t>
      </w:r>
      <w:proofErr w:type="spellEnd"/>
      <w:r w:rsidRPr="008D776C">
        <w:rPr>
          <w:rFonts w:ascii="Georgia" w:eastAsia="Times New Roman" w:hAnsi="Georgia" w:cs="Arial"/>
          <w:color w:val="222222"/>
          <w:sz w:val="24"/>
          <w:szCs w:val="19"/>
          <w:lang w:eastAsia="en-US"/>
        </w:rPr>
        <w:t>.</w:t>
      </w:r>
    </w:p>
    <w:p w14:paraId="04A75693" w14:textId="2B2C7869" w:rsidR="00570107" w:rsidRDefault="00570107" w:rsidP="00570107">
      <w:pPr>
        <w:spacing w:line="360" w:lineRule="auto"/>
        <w:rPr>
          <w:ins w:id="237" w:author="Thomas J Durfee" w:date="2017-06-13T12:48:00Z"/>
          <w:rFonts w:ascii="Georgia" w:hAnsi="Georgia"/>
        </w:rPr>
      </w:pPr>
    </w:p>
    <w:p w14:paraId="64141687" w14:textId="4BD99635" w:rsidR="00570107" w:rsidDel="00AA3FB6" w:rsidRDefault="00570107" w:rsidP="00570107">
      <w:pPr>
        <w:spacing w:line="360" w:lineRule="auto"/>
        <w:rPr>
          <w:del w:id="238" w:author="Thomas Durfee" w:date="2017-10-21T16:01:00Z"/>
          <w:rFonts w:ascii="Georgia" w:hAnsi="Georgia"/>
        </w:rPr>
      </w:pPr>
    </w:p>
    <w:p w14:paraId="040B3DB7" w14:textId="3D42BE59" w:rsidR="00570107" w:rsidRPr="009C6B0C" w:rsidRDefault="00570107" w:rsidP="00570107">
      <w:pPr>
        <w:pStyle w:val="Heading1"/>
        <w:spacing w:after="240" w:line="360" w:lineRule="auto"/>
        <w:rPr>
          <w:b/>
        </w:rPr>
      </w:pPr>
      <w:r>
        <w:rPr>
          <w:b/>
        </w:rPr>
        <w:t xml:space="preserve">Subject 7: </w:t>
      </w:r>
      <w:del w:id="239" w:author="Thomas Durfee" w:date="2017-10-21T15:57:00Z">
        <w:r w:rsidDel="00AA3FB6">
          <w:rPr>
            <w:b/>
          </w:rPr>
          <w:delText>Data</w:delText>
        </w:r>
      </w:del>
      <w:ins w:id="240" w:author="Thomas Durfee" w:date="2017-10-21T15:57:00Z">
        <w:r w:rsidR="00AA3FB6">
          <w:rPr>
            <w:b/>
          </w:rPr>
          <w:t>make a fake table to illustrate what you hope to identify</w:t>
        </w:r>
      </w:ins>
    </w:p>
    <w:p w14:paraId="3E4B3F12" w14:textId="77777777" w:rsidR="00570107" w:rsidRDefault="00570107" w:rsidP="00570107">
      <w:pPr>
        <w:spacing w:line="360" w:lineRule="auto"/>
        <w:rPr>
          <w:rFonts w:ascii="Georgia" w:hAnsi="Georgia"/>
        </w:rPr>
      </w:pPr>
      <w:r w:rsidRPr="008D776C">
        <w:rPr>
          <w:rFonts w:ascii="Georgia" w:eastAsia="Times New Roman" w:hAnsi="Georgia" w:cs="Arial"/>
          <w:color w:val="222222"/>
          <w:sz w:val="24"/>
          <w:szCs w:val="19"/>
          <w:lang w:eastAsia="en-US"/>
        </w:rPr>
        <w:t xml:space="preserve">Lorem ipsum dolor sit </w:t>
      </w:r>
      <w:proofErr w:type="spellStart"/>
      <w:r w:rsidRPr="008D776C">
        <w:rPr>
          <w:rFonts w:ascii="Georgia" w:eastAsia="Times New Roman" w:hAnsi="Georgia" w:cs="Arial"/>
          <w:color w:val="222222"/>
          <w:sz w:val="24"/>
          <w:szCs w:val="19"/>
          <w:lang w:eastAsia="en-US"/>
        </w:rPr>
        <w:t>amet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consectetur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adipiscing</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sed</w:t>
      </w:r>
      <w:proofErr w:type="spellEnd"/>
      <w:r w:rsidRPr="008D776C">
        <w:rPr>
          <w:rFonts w:ascii="Georgia" w:eastAsia="Times New Roman" w:hAnsi="Georgia" w:cs="Arial"/>
          <w:color w:val="222222"/>
          <w:sz w:val="24"/>
          <w:szCs w:val="19"/>
          <w:lang w:eastAsia="en-US"/>
        </w:rPr>
        <w:t xml:space="preserve"> do </w:t>
      </w:r>
      <w:proofErr w:type="spellStart"/>
      <w:r w:rsidRPr="008D776C">
        <w:rPr>
          <w:rFonts w:ascii="Georgia" w:eastAsia="Times New Roman" w:hAnsi="Georgia" w:cs="Arial"/>
          <w:color w:val="222222"/>
          <w:sz w:val="24"/>
          <w:szCs w:val="19"/>
          <w:lang w:eastAsia="en-US"/>
        </w:rPr>
        <w:t>eiusmod</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tempor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incididunt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labore</w:t>
      </w:r>
      <w:proofErr w:type="spellEnd"/>
      <w:r w:rsidRPr="008D776C">
        <w:rPr>
          <w:rFonts w:ascii="Georgia" w:eastAsia="Times New Roman" w:hAnsi="Georgia" w:cs="Arial"/>
          <w:color w:val="222222"/>
          <w:sz w:val="24"/>
          <w:szCs w:val="19"/>
          <w:lang w:eastAsia="en-US"/>
        </w:rPr>
        <w:t xml:space="preserve"> et dolore magna </w:t>
      </w:r>
      <w:proofErr w:type="spellStart"/>
      <w:r w:rsidRPr="008D776C">
        <w:rPr>
          <w:rFonts w:ascii="Georgia" w:eastAsia="Times New Roman" w:hAnsi="Georgia" w:cs="Arial"/>
          <w:color w:val="222222"/>
          <w:sz w:val="24"/>
          <w:szCs w:val="19"/>
          <w:lang w:eastAsia="en-US"/>
        </w:rPr>
        <w:t>aliqua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enim</w:t>
      </w:r>
      <w:proofErr w:type="spellEnd"/>
      <w:r w:rsidRPr="008D776C">
        <w:rPr>
          <w:rFonts w:ascii="Georgia" w:eastAsia="Times New Roman" w:hAnsi="Georgia" w:cs="Arial"/>
          <w:color w:val="222222"/>
          <w:sz w:val="24"/>
          <w:szCs w:val="19"/>
          <w:lang w:eastAsia="en-US"/>
        </w:rPr>
        <w:t xml:space="preserve"> ad minim </w:t>
      </w:r>
      <w:proofErr w:type="spellStart"/>
      <w:r w:rsidRPr="008D776C">
        <w:rPr>
          <w:rFonts w:ascii="Georgia" w:eastAsia="Times New Roman" w:hAnsi="Georgia" w:cs="Arial"/>
          <w:color w:val="222222"/>
          <w:sz w:val="24"/>
          <w:szCs w:val="19"/>
          <w:lang w:eastAsia="en-US"/>
        </w:rPr>
        <w:t>veniam</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quis</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nostrud</w:t>
      </w:r>
      <w:proofErr w:type="spellEnd"/>
      <w:r w:rsidRPr="008D776C">
        <w:rPr>
          <w:rFonts w:ascii="Georgia" w:eastAsia="Times New Roman" w:hAnsi="Georgia" w:cs="Arial"/>
          <w:color w:val="222222"/>
          <w:sz w:val="24"/>
          <w:szCs w:val="19"/>
          <w:lang w:eastAsia="en-US"/>
        </w:rPr>
        <w:t xml:space="preserve"> exercitation </w:t>
      </w:r>
      <w:proofErr w:type="spellStart"/>
      <w:r w:rsidRPr="008D776C">
        <w:rPr>
          <w:rFonts w:ascii="Georgia" w:eastAsia="Times New Roman" w:hAnsi="Georgia" w:cs="Arial"/>
          <w:color w:val="222222"/>
          <w:sz w:val="24"/>
          <w:szCs w:val="19"/>
          <w:lang w:eastAsia="en-US"/>
        </w:rPr>
        <w:t>ullamco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laboris</w:t>
      </w:r>
      <w:proofErr w:type="spellEnd"/>
      <w:r w:rsidRPr="008D776C">
        <w:rPr>
          <w:rFonts w:ascii="Georgia" w:eastAsia="Times New Roman" w:hAnsi="Georgia" w:cs="Arial"/>
          <w:color w:val="222222"/>
          <w:sz w:val="24"/>
          <w:szCs w:val="19"/>
          <w:lang w:eastAsia="en-US"/>
        </w:rPr>
        <w:t xml:space="preserve"> nisi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aliquip</w:t>
      </w:r>
      <w:proofErr w:type="spellEnd"/>
      <w:r w:rsidRPr="008D776C">
        <w:rPr>
          <w:rFonts w:ascii="Georgia" w:eastAsia="Times New Roman" w:hAnsi="Georgia" w:cs="Arial"/>
          <w:color w:val="222222"/>
          <w:sz w:val="24"/>
          <w:szCs w:val="19"/>
          <w:lang w:eastAsia="en-US"/>
        </w:rPr>
        <w:t xml:space="preserve"> ex </w:t>
      </w:r>
      <w:proofErr w:type="spellStart"/>
      <w:r w:rsidRPr="008D776C">
        <w:rPr>
          <w:rFonts w:ascii="Georgia" w:eastAsia="Times New Roman" w:hAnsi="Georgia" w:cs="Arial"/>
          <w:color w:val="222222"/>
          <w:sz w:val="24"/>
          <w:szCs w:val="19"/>
          <w:lang w:eastAsia="en-US"/>
        </w:rPr>
        <w:t>ea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commodo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consequat</w:t>
      </w:r>
      <w:proofErr w:type="spellEnd"/>
      <w:r w:rsidRPr="008D776C">
        <w:rPr>
          <w:rFonts w:ascii="Georgia" w:eastAsia="Times New Roman" w:hAnsi="Georgia" w:cs="Arial"/>
          <w:color w:val="222222"/>
          <w:sz w:val="24"/>
          <w:szCs w:val="19"/>
          <w:lang w:eastAsia="en-US"/>
        </w:rPr>
        <w:t xml:space="preserve">. Duis </w:t>
      </w:r>
      <w:proofErr w:type="spellStart"/>
      <w:r w:rsidRPr="008D776C">
        <w:rPr>
          <w:rFonts w:ascii="Georgia" w:eastAsia="Times New Roman" w:hAnsi="Georgia" w:cs="Arial"/>
          <w:color w:val="222222"/>
          <w:sz w:val="24"/>
          <w:szCs w:val="19"/>
          <w:lang w:eastAsia="en-US"/>
        </w:rPr>
        <w:t>aute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irure</w:t>
      </w:r>
      <w:proofErr w:type="spellEnd"/>
      <w:r w:rsidRPr="008D776C">
        <w:rPr>
          <w:rFonts w:ascii="Georgia" w:eastAsia="Times New Roman" w:hAnsi="Georgia" w:cs="Arial"/>
          <w:color w:val="222222"/>
          <w:sz w:val="24"/>
          <w:szCs w:val="19"/>
          <w:lang w:eastAsia="en-US"/>
        </w:rPr>
        <w:t xml:space="preserve"> dolor in </w:t>
      </w:r>
      <w:proofErr w:type="spellStart"/>
      <w:r w:rsidRPr="008D776C">
        <w:rPr>
          <w:rFonts w:ascii="Georgia" w:eastAsia="Times New Roman" w:hAnsi="Georgia" w:cs="Arial"/>
          <w:color w:val="222222"/>
          <w:sz w:val="24"/>
          <w:szCs w:val="19"/>
          <w:lang w:eastAsia="en-US"/>
        </w:rPr>
        <w:t>reprehenderit</w:t>
      </w:r>
      <w:proofErr w:type="spellEnd"/>
      <w:r w:rsidRPr="008D776C">
        <w:rPr>
          <w:rFonts w:ascii="Georgia" w:eastAsia="Times New Roman" w:hAnsi="Georgia" w:cs="Arial"/>
          <w:color w:val="222222"/>
          <w:sz w:val="24"/>
          <w:szCs w:val="19"/>
          <w:lang w:eastAsia="en-US"/>
        </w:rPr>
        <w:t xml:space="preserve"> in </w:t>
      </w:r>
      <w:proofErr w:type="spellStart"/>
      <w:r w:rsidRPr="008D776C">
        <w:rPr>
          <w:rFonts w:ascii="Georgia" w:eastAsia="Times New Roman" w:hAnsi="Georgia" w:cs="Arial"/>
          <w:color w:val="222222"/>
          <w:sz w:val="24"/>
          <w:szCs w:val="19"/>
          <w:lang w:eastAsia="en-US"/>
        </w:rPr>
        <w:t>voluptate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velit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esse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cillum</w:t>
      </w:r>
      <w:proofErr w:type="spellEnd"/>
      <w:r w:rsidRPr="008D776C">
        <w:rPr>
          <w:rFonts w:ascii="Georgia" w:eastAsia="Times New Roman" w:hAnsi="Georgia" w:cs="Arial"/>
          <w:color w:val="222222"/>
          <w:sz w:val="24"/>
          <w:szCs w:val="19"/>
          <w:lang w:eastAsia="en-US"/>
        </w:rPr>
        <w:t xml:space="preserve"> dolore </w:t>
      </w:r>
      <w:proofErr w:type="spellStart"/>
      <w:r w:rsidRPr="008D776C">
        <w:rPr>
          <w:rFonts w:ascii="Georgia" w:eastAsia="Times New Roman" w:hAnsi="Georgia" w:cs="Arial"/>
          <w:color w:val="222222"/>
          <w:sz w:val="24"/>
          <w:szCs w:val="19"/>
          <w:lang w:eastAsia="en-US"/>
        </w:rPr>
        <w:t>eu</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fugiat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nulla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pariatur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Excepteur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sint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occaecat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cupidatat</w:t>
      </w:r>
      <w:proofErr w:type="spellEnd"/>
      <w:r w:rsidRPr="008D776C">
        <w:rPr>
          <w:rFonts w:ascii="Georgia" w:eastAsia="Times New Roman" w:hAnsi="Georgia" w:cs="Arial"/>
          <w:color w:val="222222"/>
          <w:sz w:val="24"/>
          <w:szCs w:val="19"/>
          <w:lang w:eastAsia="en-US"/>
        </w:rPr>
        <w:t xml:space="preserve"> non </w:t>
      </w:r>
      <w:proofErr w:type="spellStart"/>
      <w:r w:rsidRPr="008D776C">
        <w:rPr>
          <w:rFonts w:ascii="Georgia" w:eastAsia="Times New Roman" w:hAnsi="Georgia" w:cs="Arial"/>
          <w:color w:val="222222"/>
          <w:sz w:val="24"/>
          <w:szCs w:val="19"/>
          <w:lang w:eastAsia="en-US"/>
        </w:rPr>
        <w:t>proident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sunt</w:t>
      </w:r>
      <w:proofErr w:type="spellEnd"/>
      <w:r w:rsidRPr="008D776C">
        <w:rPr>
          <w:rFonts w:ascii="Georgia" w:eastAsia="Times New Roman" w:hAnsi="Georgia" w:cs="Arial"/>
          <w:color w:val="222222"/>
          <w:sz w:val="24"/>
          <w:szCs w:val="19"/>
          <w:lang w:eastAsia="en-US"/>
        </w:rPr>
        <w:t xml:space="preserve"> in culpa qui </w:t>
      </w:r>
      <w:proofErr w:type="spellStart"/>
      <w:r w:rsidRPr="008D776C">
        <w:rPr>
          <w:rFonts w:ascii="Georgia" w:eastAsia="Times New Roman" w:hAnsi="Georgia" w:cs="Arial"/>
          <w:color w:val="222222"/>
          <w:sz w:val="24"/>
          <w:szCs w:val="19"/>
          <w:lang w:eastAsia="en-US"/>
        </w:rPr>
        <w:t>officia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deserunt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mollit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anim</w:t>
      </w:r>
      <w:proofErr w:type="spellEnd"/>
      <w:r w:rsidRPr="008D776C">
        <w:rPr>
          <w:rFonts w:ascii="Georgia" w:eastAsia="Times New Roman" w:hAnsi="Georgia" w:cs="Arial"/>
          <w:color w:val="222222"/>
          <w:sz w:val="24"/>
          <w:szCs w:val="19"/>
          <w:lang w:eastAsia="en-US"/>
        </w:rPr>
        <w:t xml:space="preserve"> id </w:t>
      </w:r>
      <w:proofErr w:type="spellStart"/>
      <w:r w:rsidRPr="008D776C">
        <w:rPr>
          <w:rFonts w:ascii="Georgia" w:eastAsia="Times New Roman" w:hAnsi="Georgia" w:cs="Arial"/>
          <w:color w:val="222222"/>
          <w:sz w:val="24"/>
          <w:szCs w:val="19"/>
          <w:lang w:eastAsia="en-US"/>
        </w:rPr>
        <w:t>est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laborum</w:t>
      </w:r>
      <w:proofErr w:type="spellEnd"/>
      <w:r w:rsidRPr="008D776C">
        <w:rPr>
          <w:rFonts w:ascii="Georgia" w:eastAsia="Times New Roman" w:hAnsi="Georgia" w:cs="Arial"/>
          <w:color w:val="222222"/>
          <w:sz w:val="24"/>
          <w:szCs w:val="19"/>
          <w:lang w:eastAsia="en-US"/>
        </w:rPr>
        <w:t>.</w:t>
      </w:r>
    </w:p>
    <w:p w14:paraId="3735DC08" w14:textId="1B63BFA8" w:rsidR="00C42472" w:rsidRDefault="00C42472" w:rsidP="00A26C14"/>
    <w:p w14:paraId="5CBC56B0" w14:textId="74B83DBB" w:rsidR="00C42472" w:rsidRDefault="00C42472" w:rsidP="00A26C14"/>
    <w:p w14:paraId="73331621" w14:textId="0CC650A3" w:rsidR="00C42472" w:rsidRPr="009C6B0C" w:rsidRDefault="00C42472" w:rsidP="00C42472">
      <w:pPr>
        <w:pStyle w:val="Heading1"/>
        <w:spacing w:after="240" w:line="360" w:lineRule="auto"/>
        <w:rPr>
          <w:b/>
        </w:rPr>
      </w:pPr>
      <w:r>
        <w:rPr>
          <w:b/>
        </w:rPr>
        <w:t>Subject</w:t>
      </w:r>
      <w:r w:rsidR="00570107">
        <w:rPr>
          <w:b/>
        </w:rPr>
        <w:t xml:space="preserve"> 8</w:t>
      </w:r>
      <w:r>
        <w:rPr>
          <w:b/>
        </w:rPr>
        <w:t xml:space="preserve">: </w:t>
      </w:r>
      <w:del w:id="241" w:author="Thomas Durfee" w:date="2017-10-21T15:59:00Z">
        <w:r w:rsidR="00570107" w:rsidDel="00AA3FB6">
          <w:rPr>
            <w:b/>
          </w:rPr>
          <w:delText>Results</w:delText>
        </w:r>
      </w:del>
      <w:ins w:id="242" w:author="Thomas Durfee" w:date="2017-10-21T15:59:00Z">
        <w:r w:rsidR="00AA3FB6">
          <w:rPr>
            <w:b/>
          </w:rPr>
          <w:t>go back to the big picture</w:t>
        </w:r>
      </w:ins>
      <w:ins w:id="243" w:author="Thomas Durfee" w:date="2017-10-21T16:00:00Z">
        <w:r w:rsidR="00AA3FB6">
          <w:rPr>
            <w:b/>
          </w:rPr>
          <w:t>: did it change?</w:t>
        </w:r>
      </w:ins>
    </w:p>
    <w:p w14:paraId="09E4ED0C" w14:textId="58E1115D" w:rsidR="00C42472" w:rsidRDefault="00C42472" w:rsidP="00AA3FB6">
      <w:pPr>
        <w:pStyle w:val="Heading2"/>
        <w:rPr>
          <w:ins w:id="244" w:author="Thomas Durfee" w:date="2017-10-21T15:59:00Z"/>
          <w:lang w:eastAsia="en-US"/>
        </w:rPr>
        <w:pPrChange w:id="245" w:author="Thomas Durfee" w:date="2017-10-21T15:59:00Z">
          <w:pPr>
            <w:spacing w:line="360" w:lineRule="auto"/>
          </w:pPr>
        </w:pPrChange>
      </w:pPr>
      <w:del w:id="246" w:author="Thomas Durfee" w:date="2017-10-21T15:59:00Z">
        <w:r w:rsidRPr="008D776C" w:rsidDel="00AA3FB6">
          <w:rPr>
            <w:lang w:eastAsia="en-US"/>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ins w:id="247" w:author="Thomas Durfee" w:date="2017-10-21T15:59:00Z">
        <w:r w:rsidR="00AA3FB6">
          <w:rPr>
            <w:lang w:eastAsia="en-US"/>
          </w:rPr>
          <w:t xml:space="preserve">I </w:t>
        </w:r>
        <w:proofErr w:type="spellStart"/>
        <w:r w:rsidR="00AA3FB6">
          <w:rPr>
            <w:lang w:eastAsia="en-US"/>
          </w:rPr>
          <w:t>a</w:t>
        </w:r>
        <w:proofErr w:type="spellEnd"/>
        <w:r w:rsidR="00AA3FB6">
          <w:rPr>
            <w:lang w:eastAsia="en-US"/>
          </w:rPr>
          <w:t xml:space="preserve"> working on the topic of ___</w:t>
        </w:r>
      </w:ins>
    </w:p>
    <w:p w14:paraId="155C7240" w14:textId="77777777" w:rsidR="00AA3FB6" w:rsidRPr="00AA3FB6" w:rsidRDefault="00AA3FB6" w:rsidP="00AA3FB6">
      <w:pPr>
        <w:rPr>
          <w:ins w:id="248" w:author="Thomas Durfee" w:date="2017-10-21T15:59:00Z"/>
          <w:lang w:eastAsia="en-US"/>
        </w:rPr>
      </w:pPr>
      <w:ins w:id="249" w:author="Thomas Durfee" w:date="2017-10-21T15:59:00Z">
        <w:r w:rsidRPr="00AA3FB6">
          <w:rPr>
            <w:lang w:eastAsia="en-US"/>
          </w:rPr>
          <w:t xml:space="preserve">Lorem ipsum dolor sit </w:t>
        </w:r>
        <w:proofErr w:type="spellStart"/>
        <w:r w:rsidRPr="00AA3FB6">
          <w:rPr>
            <w:lang w:eastAsia="en-US"/>
          </w:rPr>
          <w:t>amet</w:t>
        </w:r>
        <w:proofErr w:type="spellEnd"/>
        <w:r w:rsidRPr="00AA3FB6">
          <w:rPr>
            <w:lang w:eastAsia="en-US"/>
          </w:rPr>
          <w:t xml:space="preserve">, </w:t>
        </w:r>
        <w:proofErr w:type="spellStart"/>
        <w:r w:rsidRPr="00AA3FB6">
          <w:rPr>
            <w:lang w:eastAsia="en-US"/>
          </w:rPr>
          <w:t>consectetur</w:t>
        </w:r>
        <w:proofErr w:type="spellEnd"/>
        <w:r w:rsidRPr="00AA3FB6">
          <w:rPr>
            <w:lang w:eastAsia="en-US"/>
          </w:rPr>
          <w:t xml:space="preserve"> </w:t>
        </w:r>
        <w:proofErr w:type="spellStart"/>
        <w:r w:rsidRPr="00AA3FB6">
          <w:rPr>
            <w:lang w:eastAsia="en-US"/>
          </w:rPr>
          <w:t>adipiscing</w:t>
        </w:r>
        <w:proofErr w:type="spellEnd"/>
        <w:r w:rsidRPr="00AA3FB6">
          <w:rPr>
            <w:lang w:eastAsia="en-US"/>
          </w:rPr>
          <w:t xml:space="preserve"> </w:t>
        </w:r>
        <w:proofErr w:type="spellStart"/>
        <w:r w:rsidRPr="00AA3FB6">
          <w:rPr>
            <w:lang w:eastAsia="en-US"/>
          </w:rPr>
          <w:t>elit</w:t>
        </w:r>
        <w:proofErr w:type="spellEnd"/>
        <w:r w:rsidRPr="00AA3FB6">
          <w:rPr>
            <w:lang w:eastAsia="en-US"/>
          </w:rPr>
          <w:t xml:space="preserve">, </w:t>
        </w:r>
        <w:proofErr w:type="spellStart"/>
        <w:r w:rsidRPr="00AA3FB6">
          <w:rPr>
            <w:lang w:eastAsia="en-US"/>
          </w:rPr>
          <w:t>sed</w:t>
        </w:r>
        <w:proofErr w:type="spellEnd"/>
        <w:r w:rsidRPr="00AA3FB6">
          <w:rPr>
            <w:lang w:eastAsia="en-US"/>
          </w:rPr>
          <w:t xml:space="preserve"> do </w:t>
        </w:r>
        <w:proofErr w:type="spellStart"/>
        <w:r w:rsidRPr="00AA3FB6">
          <w:rPr>
            <w:lang w:eastAsia="en-US"/>
          </w:rPr>
          <w:t>eiusmod</w:t>
        </w:r>
        <w:proofErr w:type="spellEnd"/>
        <w:r w:rsidRPr="00AA3FB6">
          <w:rPr>
            <w:lang w:eastAsia="en-US"/>
          </w:rPr>
          <w:t xml:space="preserve"> </w:t>
        </w:r>
        <w:proofErr w:type="spellStart"/>
        <w:r w:rsidRPr="00AA3FB6">
          <w:rPr>
            <w:lang w:eastAsia="en-US"/>
          </w:rPr>
          <w:t>tempor</w:t>
        </w:r>
        <w:proofErr w:type="spellEnd"/>
        <w:r w:rsidRPr="00AA3FB6">
          <w:rPr>
            <w:lang w:eastAsia="en-US"/>
          </w:rPr>
          <w:t xml:space="preserve"> </w:t>
        </w:r>
        <w:proofErr w:type="spellStart"/>
        <w:r w:rsidRPr="00AA3FB6">
          <w:rPr>
            <w:lang w:eastAsia="en-US"/>
          </w:rPr>
          <w:t>incididunt</w:t>
        </w:r>
        <w:proofErr w:type="spellEnd"/>
        <w:r w:rsidRPr="00AA3FB6">
          <w:rPr>
            <w:lang w:eastAsia="en-US"/>
          </w:rPr>
          <w:t xml:space="preserve"> </w:t>
        </w:r>
        <w:proofErr w:type="spellStart"/>
        <w:r w:rsidRPr="00AA3FB6">
          <w:rPr>
            <w:lang w:eastAsia="en-US"/>
          </w:rPr>
          <w:t>ut</w:t>
        </w:r>
        <w:proofErr w:type="spellEnd"/>
        <w:r w:rsidRPr="00AA3FB6">
          <w:rPr>
            <w:lang w:eastAsia="en-US"/>
          </w:rPr>
          <w:t xml:space="preserve"> </w:t>
        </w:r>
        <w:proofErr w:type="spellStart"/>
        <w:r w:rsidRPr="00AA3FB6">
          <w:rPr>
            <w:lang w:eastAsia="en-US"/>
          </w:rPr>
          <w:t>labore</w:t>
        </w:r>
        <w:proofErr w:type="spellEnd"/>
        <w:r w:rsidRPr="00AA3FB6">
          <w:rPr>
            <w:lang w:eastAsia="en-US"/>
          </w:rPr>
          <w:t xml:space="preserve"> et dolore magna </w:t>
        </w:r>
        <w:proofErr w:type="spellStart"/>
        <w:r w:rsidRPr="00AA3FB6">
          <w:rPr>
            <w:lang w:eastAsia="en-US"/>
          </w:rPr>
          <w:t>aliqua</w:t>
        </w:r>
        <w:proofErr w:type="spellEnd"/>
        <w:r w:rsidRPr="00AA3FB6">
          <w:rPr>
            <w:lang w:eastAsia="en-US"/>
          </w:rPr>
          <w:t xml:space="preserve">. </w:t>
        </w:r>
      </w:ins>
    </w:p>
    <w:p w14:paraId="4D640EFA" w14:textId="77777777" w:rsidR="00AA3FB6" w:rsidRPr="00AA3FB6" w:rsidRDefault="00AA3FB6" w:rsidP="00AA3FB6">
      <w:pPr>
        <w:rPr>
          <w:ins w:id="250" w:author="Thomas Durfee" w:date="2017-10-21T15:59:00Z"/>
          <w:lang w:eastAsia="en-US"/>
          <w:rPrChange w:id="251" w:author="Thomas Durfee" w:date="2017-10-21T15:59:00Z">
            <w:rPr>
              <w:ins w:id="252" w:author="Thomas Durfee" w:date="2017-10-21T15:59:00Z"/>
              <w:lang w:eastAsia="en-US"/>
            </w:rPr>
          </w:rPrChange>
        </w:rPr>
        <w:pPrChange w:id="253" w:author="Thomas Durfee" w:date="2017-10-21T15:59:00Z">
          <w:pPr>
            <w:spacing w:line="360" w:lineRule="auto"/>
          </w:pPr>
        </w:pPrChange>
      </w:pPr>
    </w:p>
    <w:p w14:paraId="1A2B5440" w14:textId="55701011" w:rsidR="00AA3FB6" w:rsidRDefault="00AA3FB6" w:rsidP="00AA3FB6">
      <w:pPr>
        <w:pStyle w:val="Heading2"/>
        <w:rPr>
          <w:ins w:id="254" w:author="Thomas Durfee" w:date="2017-10-21T15:59:00Z"/>
          <w:lang w:eastAsia="en-US"/>
        </w:rPr>
        <w:pPrChange w:id="255" w:author="Thomas Durfee" w:date="2017-10-21T15:59:00Z">
          <w:pPr>
            <w:spacing w:line="360" w:lineRule="auto"/>
          </w:pPr>
        </w:pPrChange>
      </w:pPr>
      <w:ins w:id="256" w:author="Thomas Durfee" w:date="2017-10-21T15:59:00Z">
        <w:r>
          <w:rPr>
            <w:lang w:eastAsia="en-US"/>
          </w:rPr>
          <w:t>Because I want to find out ___</w:t>
        </w:r>
      </w:ins>
    </w:p>
    <w:p w14:paraId="7B5DB475" w14:textId="77777777" w:rsidR="00AA3FB6" w:rsidRPr="00AA3FB6" w:rsidRDefault="00AA3FB6" w:rsidP="00AA3FB6">
      <w:pPr>
        <w:rPr>
          <w:ins w:id="257" w:author="Thomas Durfee" w:date="2017-10-21T15:59:00Z"/>
          <w:lang w:eastAsia="en-US"/>
        </w:rPr>
      </w:pPr>
      <w:ins w:id="258" w:author="Thomas Durfee" w:date="2017-10-21T15:59:00Z">
        <w:r w:rsidRPr="00AA3FB6">
          <w:rPr>
            <w:lang w:eastAsia="en-US"/>
          </w:rPr>
          <w:t xml:space="preserve">Lorem ipsum dolor sit </w:t>
        </w:r>
        <w:proofErr w:type="spellStart"/>
        <w:r w:rsidRPr="00AA3FB6">
          <w:rPr>
            <w:lang w:eastAsia="en-US"/>
          </w:rPr>
          <w:t>amet</w:t>
        </w:r>
        <w:proofErr w:type="spellEnd"/>
        <w:r w:rsidRPr="00AA3FB6">
          <w:rPr>
            <w:lang w:eastAsia="en-US"/>
          </w:rPr>
          <w:t xml:space="preserve">, </w:t>
        </w:r>
        <w:proofErr w:type="spellStart"/>
        <w:r w:rsidRPr="00AA3FB6">
          <w:rPr>
            <w:lang w:eastAsia="en-US"/>
          </w:rPr>
          <w:t>consectetur</w:t>
        </w:r>
        <w:proofErr w:type="spellEnd"/>
        <w:r w:rsidRPr="00AA3FB6">
          <w:rPr>
            <w:lang w:eastAsia="en-US"/>
          </w:rPr>
          <w:t xml:space="preserve"> </w:t>
        </w:r>
        <w:proofErr w:type="spellStart"/>
        <w:r w:rsidRPr="00AA3FB6">
          <w:rPr>
            <w:lang w:eastAsia="en-US"/>
          </w:rPr>
          <w:t>adipiscing</w:t>
        </w:r>
        <w:proofErr w:type="spellEnd"/>
        <w:r w:rsidRPr="00AA3FB6">
          <w:rPr>
            <w:lang w:eastAsia="en-US"/>
          </w:rPr>
          <w:t xml:space="preserve"> </w:t>
        </w:r>
        <w:proofErr w:type="spellStart"/>
        <w:r w:rsidRPr="00AA3FB6">
          <w:rPr>
            <w:lang w:eastAsia="en-US"/>
          </w:rPr>
          <w:t>elit</w:t>
        </w:r>
        <w:proofErr w:type="spellEnd"/>
        <w:r w:rsidRPr="00AA3FB6">
          <w:rPr>
            <w:lang w:eastAsia="en-US"/>
          </w:rPr>
          <w:t xml:space="preserve">, </w:t>
        </w:r>
        <w:proofErr w:type="spellStart"/>
        <w:r w:rsidRPr="00AA3FB6">
          <w:rPr>
            <w:lang w:eastAsia="en-US"/>
          </w:rPr>
          <w:t>sed</w:t>
        </w:r>
        <w:proofErr w:type="spellEnd"/>
        <w:r w:rsidRPr="00AA3FB6">
          <w:rPr>
            <w:lang w:eastAsia="en-US"/>
          </w:rPr>
          <w:t xml:space="preserve"> do </w:t>
        </w:r>
        <w:proofErr w:type="spellStart"/>
        <w:r w:rsidRPr="00AA3FB6">
          <w:rPr>
            <w:lang w:eastAsia="en-US"/>
          </w:rPr>
          <w:t>eiusmod</w:t>
        </w:r>
        <w:proofErr w:type="spellEnd"/>
        <w:r w:rsidRPr="00AA3FB6">
          <w:rPr>
            <w:lang w:eastAsia="en-US"/>
          </w:rPr>
          <w:t xml:space="preserve"> </w:t>
        </w:r>
        <w:proofErr w:type="spellStart"/>
        <w:r w:rsidRPr="00AA3FB6">
          <w:rPr>
            <w:lang w:eastAsia="en-US"/>
          </w:rPr>
          <w:t>tempor</w:t>
        </w:r>
        <w:proofErr w:type="spellEnd"/>
        <w:r w:rsidRPr="00AA3FB6">
          <w:rPr>
            <w:lang w:eastAsia="en-US"/>
          </w:rPr>
          <w:t xml:space="preserve"> </w:t>
        </w:r>
        <w:proofErr w:type="spellStart"/>
        <w:r w:rsidRPr="00AA3FB6">
          <w:rPr>
            <w:lang w:eastAsia="en-US"/>
          </w:rPr>
          <w:t>incididunt</w:t>
        </w:r>
        <w:proofErr w:type="spellEnd"/>
        <w:r w:rsidRPr="00AA3FB6">
          <w:rPr>
            <w:lang w:eastAsia="en-US"/>
          </w:rPr>
          <w:t xml:space="preserve"> </w:t>
        </w:r>
        <w:proofErr w:type="spellStart"/>
        <w:r w:rsidRPr="00AA3FB6">
          <w:rPr>
            <w:lang w:eastAsia="en-US"/>
          </w:rPr>
          <w:t>ut</w:t>
        </w:r>
        <w:proofErr w:type="spellEnd"/>
        <w:r w:rsidRPr="00AA3FB6">
          <w:rPr>
            <w:lang w:eastAsia="en-US"/>
          </w:rPr>
          <w:t xml:space="preserve"> </w:t>
        </w:r>
        <w:proofErr w:type="spellStart"/>
        <w:r w:rsidRPr="00AA3FB6">
          <w:rPr>
            <w:lang w:eastAsia="en-US"/>
          </w:rPr>
          <w:t>labore</w:t>
        </w:r>
        <w:proofErr w:type="spellEnd"/>
        <w:r w:rsidRPr="00AA3FB6">
          <w:rPr>
            <w:lang w:eastAsia="en-US"/>
          </w:rPr>
          <w:t xml:space="preserve"> et dolore magna </w:t>
        </w:r>
        <w:proofErr w:type="spellStart"/>
        <w:r w:rsidRPr="00AA3FB6">
          <w:rPr>
            <w:lang w:eastAsia="en-US"/>
          </w:rPr>
          <w:t>aliqua</w:t>
        </w:r>
        <w:proofErr w:type="spellEnd"/>
        <w:r w:rsidRPr="00AA3FB6">
          <w:rPr>
            <w:lang w:eastAsia="en-US"/>
          </w:rPr>
          <w:t xml:space="preserve">. </w:t>
        </w:r>
      </w:ins>
    </w:p>
    <w:p w14:paraId="4725508A" w14:textId="77777777" w:rsidR="00AA3FB6" w:rsidRPr="00AA3FB6" w:rsidRDefault="00AA3FB6" w:rsidP="00AA3FB6">
      <w:pPr>
        <w:rPr>
          <w:ins w:id="259" w:author="Thomas Durfee" w:date="2017-10-21T15:59:00Z"/>
          <w:lang w:eastAsia="en-US"/>
          <w:rPrChange w:id="260" w:author="Thomas Durfee" w:date="2017-10-21T15:59:00Z">
            <w:rPr>
              <w:ins w:id="261" w:author="Thomas Durfee" w:date="2017-10-21T15:59:00Z"/>
              <w:lang w:eastAsia="en-US"/>
            </w:rPr>
          </w:rPrChange>
        </w:rPr>
        <w:pPrChange w:id="262" w:author="Thomas Durfee" w:date="2017-10-21T15:59:00Z">
          <w:pPr>
            <w:spacing w:line="360" w:lineRule="auto"/>
          </w:pPr>
        </w:pPrChange>
      </w:pPr>
    </w:p>
    <w:p w14:paraId="0799BAB1" w14:textId="506A9597" w:rsidR="00AA3FB6" w:rsidRDefault="00AA3FB6" w:rsidP="00AA3FB6">
      <w:pPr>
        <w:pStyle w:val="Heading2"/>
        <w:rPr>
          <w:ins w:id="263" w:author="Thomas Durfee" w:date="2017-10-21T15:59:00Z"/>
          <w:lang w:eastAsia="en-US"/>
        </w:rPr>
        <w:pPrChange w:id="264" w:author="Thomas Durfee" w:date="2017-10-21T15:59:00Z">
          <w:pPr>
            <w:spacing w:line="360" w:lineRule="auto"/>
          </w:pPr>
        </w:pPrChange>
      </w:pPr>
      <w:ins w:id="265" w:author="Thomas Durfee" w:date="2017-10-21T15:59:00Z">
        <w:r>
          <w:rPr>
            <w:lang w:eastAsia="en-US"/>
          </w:rPr>
          <w:t>So that others may understand ___</w:t>
        </w:r>
      </w:ins>
    </w:p>
    <w:p w14:paraId="296BC8F3" w14:textId="77777777" w:rsidR="00AA3FB6" w:rsidRPr="00AA3FB6" w:rsidRDefault="00AA3FB6" w:rsidP="00AA3FB6">
      <w:pPr>
        <w:rPr>
          <w:ins w:id="266" w:author="Thomas Durfee" w:date="2017-10-21T15:59:00Z"/>
          <w:lang w:eastAsia="en-US"/>
        </w:rPr>
      </w:pPr>
      <w:ins w:id="267" w:author="Thomas Durfee" w:date="2017-10-21T15:59:00Z">
        <w:r w:rsidRPr="00AA3FB6">
          <w:rPr>
            <w:lang w:eastAsia="en-US"/>
          </w:rPr>
          <w:t xml:space="preserve">Lorem ipsum dolor sit </w:t>
        </w:r>
        <w:proofErr w:type="spellStart"/>
        <w:r w:rsidRPr="00AA3FB6">
          <w:rPr>
            <w:lang w:eastAsia="en-US"/>
          </w:rPr>
          <w:t>amet</w:t>
        </w:r>
        <w:proofErr w:type="spellEnd"/>
        <w:r w:rsidRPr="00AA3FB6">
          <w:rPr>
            <w:lang w:eastAsia="en-US"/>
          </w:rPr>
          <w:t xml:space="preserve">, </w:t>
        </w:r>
        <w:proofErr w:type="spellStart"/>
        <w:r w:rsidRPr="00AA3FB6">
          <w:rPr>
            <w:lang w:eastAsia="en-US"/>
          </w:rPr>
          <w:t>consectetur</w:t>
        </w:r>
        <w:proofErr w:type="spellEnd"/>
        <w:r w:rsidRPr="00AA3FB6">
          <w:rPr>
            <w:lang w:eastAsia="en-US"/>
          </w:rPr>
          <w:t xml:space="preserve"> </w:t>
        </w:r>
        <w:proofErr w:type="spellStart"/>
        <w:r w:rsidRPr="00AA3FB6">
          <w:rPr>
            <w:lang w:eastAsia="en-US"/>
          </w:rPr>
          <w:t>adipiscing</w:t>
        </w:r>
        <w:proofErr w:type="spellEnd"/>
        <w:r w:rsidRPr="00AA3FB6">
          <w:rPr>
            <w:lang w:eastAsia="en-US"/>
          </w:rPr>
          <w:t xml:space="preserve"> </w:t>
        </w:r>
        <w:proofErr w:type="spellStart"/>
        <w:r w:rsidRPr="00AA3FB6">
          <w:rPr>
            <w:lang w:eastAsia="en-US"/>
          </w:rPr>
          <w:t>elit</w:t>
        </w:r>
        <w:proofErr w:type="spellEnd"/>
        <w:r w:rsidRPr="00AA3FB6">
          <w:rPr>
            <w:lang w:eastAsia="en-US"/>
          </w:rPr>
          <w:t xml:space="preserve">, </w:t>
        </w:r>
        <w:proofErr w:type="spellStart"/>
        <w:r w:rsidRPr="00AA3FB6">
          <w:rPr>
            <w:lang w:eastAsia="en-US"/>
          </w:rPr>
          <w:t>sed</w:t>
        </w:r>
        <w:proofErr w:type="spellEnd"/>
        <w:r w:rsidRPr="00AA3FB6">
          <w:rPr>
            <w:lang w:eastAsia="en-US"/>
          </w:rPr>
          <w:t xml:space="preserve"> do </w:t>
        </w:r>
        <w:proofErr w:type="spellStart"/>
        <w:r w:rsidRPr="00AA3FB6">
          <w:rPr>
            <w:lang w:eastAsia="en-US"/>
          </w:rPr>
          <w:t>eiusmod</w:t>
        </w:r>
        <w:proofErr w:type="spellEnd"/>
        <w:r w:rsidRPr="00AA3FB6">
          <w:rPr>
            <w:lang w:eastAsia="en-US"/>
          </w:rPr>
          <w:t xml:space="preserve"> </w:t>
        </w:r>
        <w:proofErr w:type="spellStart"/>
        <w:r w:rsidRPr="00AA3FB6">
          <w:rPr>
            <w:lang w:eastAsia="en-US"/>
          </w:rPr>
          <w:t>tempor</w:t>
        </w:r>
        <w:proofErr w:type="spellEnd"/>
        <w:r w:rsidRPr="00AA3FB6">
          <w:rPr>
            <w:lang w:eastAsia="en-US"/>
          </w:rPr>
          <w:t xml:space="preserve"> </w:t>
        </w:r>
        <w:proofErr w:type="spellStart"/>
        <w:r w:rsidRPr="00AA3FB6">
          <w:rPr>
            <w:lang w:eastAsia="en-US"/>
          </w:rPr>
          <w:t>incididunt</w:t>
        </w:r>
        <w:proofErr w:type="spellEnd"/>
        <w:r w:rsidRPr="00AA3FB6">
          <w:rPr>
            <w:lang w:eastAsia="en-US"/>
          </w:rPr>
          <w:t xml:space="preserve"> </w:t>
        </w:r>
        <w:proofErr w:type="spellStart"/>
        <w:r w:rsidRPr="00AA3FB6">
          <w:rPr>
            <w:lang w:eastAsia="en-US"/>
          </w:rPr>
          <w:t>ut</w:t>
        </w:r>
        <w:proofErr w:type="spellEnd"/>
        <w:r w:rsidRPr="00AA3FB6">
          <w:rPr>
            <w:lang w:eastAsia="en-US"/>
          </w:rPr>
          <w:t xml:space="preserve"> </w:t>
        </w:r>
        <w:proofErr w:type="spellStart"/>
        <w:r w:rsidRPr="00AA3FB6">
          <w:rPr>
            <w:lang w:eastAsia="en-US"/>
          </w:rPr>
          <w:t>labore</w:t>
        </w:r>
        <w:proofErr w:type="spellEnd"/>
        <w:r w:rsidRPr="00AA3FB6">
          <w:rPr>
            <w:lang w:eastAsia="en-US"/>
          </w:rPr>
          <w:t xml:space="preserve"> et dolore magna </w:t>
        </w:r>
        <w:proofErr w:type="spellStart"/>
        <w:r w:rsidRPr="00AA3FB6">
          <w:rPr>
            <w:lang w:eastAsia="en-US"/>
          </w:rPr>
          <w:t>aliqua</w:t>
        </w:r>
        <w:proofErr w:type="spellEnd"/>
        <w:r w:rsidRPr="00AA3FB6">
          <w:rPr>
            <w:lang w:eastAsia="en-US"/>
          </w:rPr>
          <w:t xml:space="preserve">. </w:t>
        </w:r>
      </w:ins>
    </w:p>
    <w:p w14:paraId="23F9ADC1" w14:textId="77777777" w:rsidR="00AA3FB6" w:rsidRPr="00AA3FB6" w:rsidRDefault="00AA3FB6" w:rsidP="00AA3FB6">
      <w:pPr>
        <w:rPr>
          <w:lang w:eastAsia="en-US"/>
          <w:rPrChange w:id="268" w:author="Thomas Durfee" w:date="2017-10-21T15:59:00Z">
            <w:rPr/>
          </w:rPrChange>
        </w:rPr>
        <w:pPrChange w:id="269" w:author="Thomas Durfee" w:date="2017-10-21T15:59:00Z">
          <w:pPr>
            <w:spacing w:line="360" w:lineRule="auto"/>
          </w:pPr>
        </w:pPrChange>
      </w:pPr>
    </w:p>
    <w:p w14:paraId="31AE7337" w14:textId="77777777" w:rsidR="00570107" w:rsidRDefault="00570107" w:rsidP="00570107"/>
    <w:p w14:paraId="0C86DE26" w14:textId="6D4F5E10" w:rsidR="00570107" w:rsidRPr="009C6B0C" w:rsidRDefault="00570107" w:rsidP="00570107">
      <w:pPr>
        <w:pStyle w:val="Heading1"/>
        <w:spacing w:after="240" w:line="360" w:lineRule="auto"/>
        <w:rPr>
          <w:b/>
        </w:rPr>
      </w:pPr>
      <w:r>
        <w:rPr>
          <w:b/>
        </w:rPr>
        <w:t xml:space="preserve">Subject 9: </w:t>
      </w:r>
      <w:del w:id="270" w:author="Thomas Durfee" w:date="2017-10-21T16:02:00Z">
        <w:r w:rsidDel="00AA3FB6">
          <w:rPr>
            <w:b/>
          </w:rPr>
          <w:delText>Analysis of Results</w:delText>
        </w:r>
      </w:del>
      <w:ins w:id="271" w:author="Thomas Durfee" w:date="2017-10-21T16:02:00Z">
        <w:r w:rsidR="00AA3FB6">
          <w:rPr>
            <w:b/>
          </w:rPr>
          <w:t xml:space="preserve">make abstract, find JEL code, </w:t>
        </w:r>
      </w:ins>
    </w:p>
    <w:p w14:paraId="2D051120" w14:textId="77777777" w:rsidR="00570107" w:rsidRDefault="00570107" w:rsidP="00570107">
      <w:pPr>
        <w:spacing w:line="360" w:lineRule="auto"/>
        <w:rPr>
          <w:rFonts w:ascii="Georgia" w:hAnsi="Georgia"/>
        </w:rPr>
      </w:pPr>
      <w:r w:rsidRPr="008D776C">
        <w:rPr>
          <w:rFonts w:ascii="Georgia" w:eastAsia="Times New Roman" w:hAnsi="Georgia" w:cs="Arial"/>
          <w:color w:val="222222"/>
          <w:sz w:val="24"/>
          <w:szCs w:val="19"/>
          <w:lang w:eastAsia="en-US"/>
        </w:rPr>
        <w:t xml:space="preserve">Lorem ipsum dolor sit </w:t>
      </w:r>
      <w:proofErr w:type="spellStart"/>
      <w:r w:rsidRPr="008D776C">
        <w:rPr>
          <w:rFonts w:ascii="Georgia" w:eastAsia="Times New Roman" w:hAnsi="Georgia" w:cs="Arial"/>
          <w:color w:val="222222"/>
          <w:sz w:val="24"/>
          <w:szCs w:val="19"/>
          <w:lang w:eastAsia="en-US"/>
        </w:rPr>
        <w:t>amet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consectetur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adipiscing</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sed</w:t>
      </w:r>
      <w:proofErr w:type="spellEnd"/>
      <w:r w:rsidRPr="008D776C">
        <w:rPr>
          <w:rFonts w:ascii="Georgia" w:eastAsia="Times New Roman" w:hAnsi="Georgia" w:cs="Arial"/>
          <w:color w:val="222222"/>
          <w:sz w:val="24"/>
          <w:szCs w:val="19"/>
          <w:lang w:eastAsia="en-US"/>
        </w:rPr>
        <w:t xml:space="preserve"> do </w:t>
      </w:r>
      <w:proofErr w:type="spellStart"/>
      <w:r w:rsidRPr="008D776C">
        <w:rPr>
          <w:rFonts w:ascii="Georgia" w:eastAsia="Times New Roman" w:hAnsi="Georgia" w:cs="Arial"/>
          <w:color w:val="222222"/>
          <w:sz w:val="24"/>
          <w:szCs w:val="19"/>
          <w:lang w:eastAsia="en-US"/>
        </w:rPr>
        <w:t>eiusmod</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tempor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incididunt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labore</w:t>
      </w:r>
      <w:proofErr w:type="spellEnd"/>
      <w:r w:rsidRPr="008D776C">
        <w:rPr>
          <w:rFonts w:ascii="Georgia" w:eastAsia="Times New Roman" w:hAnsi="Georgia" w:cs="Arial"/>
          <w:color w:val="222222"/>
          <w:sz w:val="24"/>
          <w:szCs w:val="19"/>
          <w:lang w:eastAsia="en-US"/>
        </w:rPr>
        <w:t xml:space="preserve"> et dolore magna </w:t>
      </w:r>
      <w:proofErr w:type="spellStart"/>
      <w:r w:rsidRPr="008D776C">
        <w:rPr>
          <w:rFonts w:ascii="Georgia" w:eastAsia="Times New Roman" w:hAnsi="Georgia" w:cs="Arial"/>
          <w:color w:val="222222"/>
          <w:sz w:val="24"/>
          <w:szCs w:val="19"/>
          <w:lang w:eastAsia="en-US"/>
        </w:rPr>
        <w:t>aliqua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enim</w:t>
      </w:r>
      <w:proofErr w:type="spellEnd"/>
      <w:r w:rsidRPr="008D776C">
        <w:rPr>
          <w:rFonts w:ascii="Georgia" w:eastAsia="Times New Roman" w:hAnsi="Georgia" w:cs="Arial"/>
          <w:color w:val="222222"/>
          <w:sz w:val="24"/>
          <w:szCs w:val="19"/>
          <w:lang w:eastAsia="en-US"/>
        </w:rPr>
        <w:t xml:space="preserve"> ad minim </w:t>
      </w:r>
      <w:proofErr w:type="spellStart"/>
      <w:r w:rsidRPr="008D776C">
        <w:rPr>
          <w:rFonts w:ascii="Georgia" w:eastAsia="Times New Roman" w:hAnsi="Georgia" w:cs="Arial"/>
          <w:color w:val="222222"/>
          <w:sz w:val="24"/>
          <w:szCs w:val="19"/>
          <w:lang w:eastAsia="en-US"/>
        </w:rPr>
        <w:t>veniam</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quis</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nostrud</w:t>
      </w:r>
      <w:proofErr w:type="spellEnd"/>
      <w:r w:rsidRPr="008D776C">
        <w:rPr>
          <w:rFonts w:ascii="Georgia" w:eastAsia="Times New Roman" w:hAnsi="Georgia" w:cs="Arial"/>
          <w:color w:val="222222"/>
          <w:sz w:val="24"/>
          <w:szCs w:val="19"/>
          <w:lang w:eastAsia="en-US"/>
        </w:rPr>
        <w:t xml:space="preserve"> exercitation </w:t>
      </w:r>
      <w:proofErr w:type="spellStart"/>
      <w:r w:rsidRPr="008D776C">
        <w:rPr>
          <w:rFonts w:ascii="Georgia" w:eastAsia="Times New Roman" w:hAnsi="Georgia" w:cs="Arial"/>
          <w:color w:val="222222"/>
          <w:sz w:val="24"/>
          <w:szCs w:val="19"/>
          <w:lang w:eastAsia="en-US"/>
        </w:rPr>
        <w:t>ullamco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laboris</w:t>
      </w:r>
      <w:proofErr w:type="spellEnd"/>
      <w:r w:rsidRPr="008D776C">
        <w:rPr>
          <w:rFonts w:ascii="Georgia" w:eastAsia="Times New Roman" w:hAnsi="Georgia" w:cs="Arial"/>
          <w:color w:val="222222"/>
          <w:sz w:val="24"/>
          <w:szCs w:val="19"/>
          <w:lang w:eastAsia="en-US"/>
        </w:rPr>
        <w:t xml:space="preserve"> nisi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aliquip</w:t>
      </w:r>
      <w:proofErr w:type="spellEnd"/>
      <w:r w:rsidRPr="008D776C">
        <w:rPr>
          <w:rFonts w:ascii="Georgia" w:eastAsia="Times New Roman" w:hAnsi="Georgia" w:cs="Arial"/>
          <w:color w:val="222222"/>
          <w:sz w:val="24"/>
          <w:szCs w:val="19"/>
          <w:lang w:eastAsia="en-US"/>
        </w:rPr>
        <w:t xml:space="preserve"> ex </w:t>
      </w:r>
      <w:proofErr w:type="spellStart"/>
      <w:r w:rsidRPr="008D776C">
        <w:rPr>
          <w:rFonts w:ascii="Georgia" w:eastAsia="Times New Roman" w:hAnsi="Georgia" w:cs="Arial"/>
          <w:color w:val="222222"/>
          <w:sz w:val="24"/>
          <w:szCs w:val="19"/>
          <w:lang w:eastAsia="en-US"/>
        </w:rPr>
        <w:t>ea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commodo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consequat</w:t>
      </w:r>
      <w:proofErr w:type="spellEnd"/>
      <w:r w:rsidRPr="008D776C">
        <w:rPr>
          <w:rFonts w:ascii="Georgia" w:eastAsia="Times New Roman" w:hAnsi="Georgia" w:cs="Arial"/>
          <w:color w:val="222222"/>
          <w:sz w:val="24"/>
          <w:szCs w:val="19"/>
          <w:lang w:eastAsia="en-US"/>
        </w:rPr>
        <w:t xml:space="preserve">. Duis </w:t>
      </w:r>
      <w:proofErr w:type="spellStart"/>
      <w:r w:rsidRPr="008D776C">
        <w:rPr>
          <w:rFonts w:ascii="Georgia" w:eastAsia="Times New Roman" w:hAnsi="Georgia" w:cs="Arial"/>
          <w:color w:val="222222"/>
          <w:sz w:val="24"/>
          <w:szCs w:val="19"/>
          <w:lang w:eastAsia="en-US"/>
        </w:rPr>
        <w:t>aute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irure</w:t>
      </w:r>
      <w:proofErr w:type="spellEnd"/>
      <w:r w:rsidRPr="008D776C">
        <w:rPr>
          <w:rFonts w:ascii="Georgia" w:eastAsia="Times New Roman" w:hAnsi="Georgia" w:cs="Arial"/>
          <w:color w:val="222222"/>
          <w:sz w:val="24"/>
          <w:szCs w:val="19"/>
          <w:lang w:eastAsia="en-US"/>
        </w:rPr>
        <w:t xml:space="preserve"> dolor in </w:t>
      </w:r>
      <w:proofErr w:type="spellStart"/>
      <w:r w:rsidRPr="008D776C">
        <w:rPr>
          <w:rFonts w:ascii="Georgia" w:eastAsia="Times New Roman" w:hAnsi="Georgia" w:cs="Arial"/>
          <w:color w:val="222222"/>
          <w:sz w:val="24"/>
          <w:szCs w:val="19"/>
          <w:lang w:eastAsia="en-US"/>
        </w:rPr>
        <w:t>reprehenderit</w:t>
      </w:r>
      <w:proofErr w:type="spellEnd"/>
      <w:r w:rsidRPr="008D776C">
        <w:rPr>
          <w:rFonts w:ascii="Georgia" w:eastAsia="Times New Roman" w:hAnsi="Georgia" w:cs="Arial"/>
          <w:color w:val="222222"/>
          <w:sz w:val="24"/>
          <w:szCs w:val="19"/>
          <w:lang w:eastAsia="en-US"/>
        </w:rPr>
        <w:t xml:space="preserve"> in </w:t>
      </w:r>
      <w:proofErr w:type="spellStart"/>
      <w:r w:rsidRPr="008D776C">
        <w:rPr>
          <w:rFonts w:ascii="Georgia" w:eastAsia="Times New Roman" w:hAnsi="Georgia" w:cs="Arial"/>
          <w:color w:val="222222"/>
          <w:sz w:val="24"/>
          <w:szCs w:val="19"/>
          <w:lang w:eastAsia="en-US"/>
        </w:rPr>
        <w:t>voluptate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velit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esse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cillum</w:t>
      </w:r>
      <w:proofErr w:type="spellEnd"/>
      <w:r w:rsidRPr="008D776C">
        <w:rPr>
          <w:rFonts w:ascii="Georgia" w:eastAsia="Times New Roman" w:hAnsi="Georgia" w:cs="Arial"/>
          <w:color w:val="222222"/>
          <w:sz w:val="24"/>
          <w:szCs w:val="19"/>
          <w:lang w:eastAsia="en-US"/>
        </w:rPr>
        <w:t xml:space="preserve"> dolore </w:t>
      </w:r>
      <w:proofErr w:type="spellStart"/>
      <w:r w:rsidRPr="008D776C">
        <w:rPr>
          <w:rFonts w:ascii="Georgia" w:eastAsia="Times New Roman" w:hAnsi="Georgia" w:cs="Arial"/>
          <w:color w:val="222222"/>
          <w:sz w:val="24"/>
          <w:szCs w:val="19"/>
          <w:lang w:eastAsia="en-US"/>
        </w:rPr>
        <w:t>eu</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fugiat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nulla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pariatur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Excepteur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sint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occaecat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cupidatat</w:t>
      </w:r>
      <w:proofErr w:type="spellEnd"/>
      <w:r w:rsidRPr="008D776C">
        <w:rPr>
          <w:rFonts w:ascii="Georgia" w:eastAsia="Times New Roman" w:hAnsi="Georgia" w:cs="Arial"/>
          <w:color w:val="222222"/>
          <w:sz w:val="24"/>
          <w:szCs w:val="19"/>
          <w:lang w:eastAsia="en-US"/>
        </w:rPr>
        <w:t xml:space="preserve"> non </w:t>
      </w:r>
      <w:proofErr w:type="spellStart"/>
      <w:r w:rsidRPr="008D776C">
        <w:rPr>
          <w:rFonts w:ascii="Georgia" w:eastAsia="Times New Roman" w:hAnsi="Georgia" w:cs="Arial"/>
          <w:color w:val="222222"/>
          <w:sz w:val="24"/>
          <w:szCs w:val="19"/>
          <w:lang w:eastAsia="en-US"/>
        </w:rPr>
        <w:t>proident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sunt</w:t>
      </w:r>
      <w:proofErr w:type="spellEnd"/>
      <w:r w:rsidRPr="008D776C">
        <w:rPr>
          <w:rFonts w:ascii="Georgia" w:eastAsia="Times New Roman" w:hAnsi="Georgia" w:cs="Arial"/>
          <w:color w:val="222222"/>
          <w:sz w:val="24"/>
          <w:szCs w:val="19"/>
          <w:lang w:eastAsia="en-US"/>
        </w:rPr>
        <w:t xml:space="preserve"> in culpa qui </w:t>
      </w:r>
      <w:proofErr w:type="spellStart"/>
      <w:r w:rsidRPr="008D776C">
        <w:rPr>
          <w:rFonts w:ascii="Georgia" w:eastAsia="Times New Roman" w:hAnsi="Georgia" w:cs="Arial"/>
          <w:color w:val="222222"/>
          <w:sz w:val="24"/>
          <w:szCs w:val="19"/>
          <w:lang w:eastAsia="en-US"/>
        </w:rPr>
        <w:t>officia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deserunt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mollit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anim</w:t>
      </w:r>
      <w:proofErr w:type="spellEnd"/>
      <w:r w:rsidRPr="008D776C">
        <w:rPr>
          <w:rFonts w:ascii="Georgia" w:eastAsia="Times New Roman" w:hAnsi="Georgia" w:cs="Arial"/>
          <w:color w:val="222222"/>
          <w:sz w:val="24"/>
          <w:szCs w:val="19"/>
          <w:lang w:eastAsia="en-US"/>
        </w:rPr>
        <w:t xml:space="preserve"> id </w:t>
      </w:r>
      <w:proofErr w:type="spellStart"/>
      <w:r w:rsidRPr="008D776C">
        <w:rPr>
          <w:rFonts w:ascii="Georgia" w:eastAsia="Times New Roman" w:hAnsi="Georgia" w:cs="Arial"/>
          <w:color w:val="222222"/>
          <w:sz w:val="24"/>
          <w:szCs w:val="19"/>
          <w:lang w:eastAsia="en-US"/>
        </w:rPr>
        <w:t>est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laborum</w:t>
      </w:r>
      <w:proofErr w:type="spellEnd"/>
      <w:r w:rsidRPr="008D776C">
        <w:rPr>
          <w:rFonts w:ascii="Georgia" w:eastAsia="Times New Roman" w:hAnsi="Georgia" w:cs="Arial"/>
          <w:color w:val="222222"/>
          <w:sz w:val="24"/>
          <w:szCs w:val="19"/>
          <w:lang w:eastAsia="en-US"/>
        </w:rPr>
        <w:t>.</w:t>
      </w:r>
    </w:p>
    <w:p w14:paraId="4CD9FE43" w14:textId="0D26341C" w:rsidR="00570107" w:rsidRDefault="00570107" w:rsidP="00570107">
      <w:pPr>
        <w:rPr>
          <w:ins w:id="272" w:author="Thomas J Durfee" w:date="2017-06-13T12:48:00Z"/>
        </w:rPr>
      </w:pPr>
    </w:p>
    <w:p w14:paraId="0DA9D903" w14:textId="77777777" w:rsidR="00570107" w:rsidRDefault="00570107" w:rsidP="00570107"/>
    <w:p w14:paraId="36027024" w14:textId="3A61F2EF" w:rsidR="00570107" w:rsidRPr="009C6B0C" w:rsidRDefault="00570107" w:rsidP="00570107">
      <w:pPr>
        <w:pStyle w:val="Heading1"/>
        <w:spacing w:after="240" w:line="360" w:lineRule="auto"/>
        <w:rPr>
          <w:b/>
        </w:rPr>
      </w:pPr>
      <w:r>
        <w:rPr>
          <w:b/>
        </w:rPr>
        <w:t xml:space="preserve">Subject 10: </w:t>
      </w:r>
      <w:del w:id="273" w:author="Thomas Durfee" w:date="2017-10-21T16:02:00Z">
        <w:r w:rsidDel="00AA3FB6">
          <w:rPr>
            <w:b/>
          </w:rPr>
          <w:delText>Robustness of results</w:delText>
        </w:r>
      </w:del>
      <w:ins w:id="274" w:author="Thomas Durfee" w:date="2017-10-21T16:02:00Z">
        <w:r w:rsidR="00AA3FB6">
          <w:rPr>
            <w:b/>
          </w:rPr>
          <w:t>make a 30 minute presentation with 15 slides or less</w:t>
        </w:r>
      </w:ins>
    </w:p>
    <w:p w14:paraId="1694DF7C" w14:textId="77777777" w:rsidR="00570107" w:rsidRDefault="00570107" w:rsidP="00570107">
      <w:pPr>
        <w:spacing w:line="360" w:lineRule="auto"/>
        <w:rPr>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 xml:space="preserve">Lorem ipsum dolor sit </w:t>
      </w:r>
      <w:proofErr w:type="spellStart"/>
      <w:r w:rsidRPr="008D776C">
        <w:rPr>
          <w:rFonts w:ascii="Georgia" w:eastAsia="Times New Roman" w:hAnsi="Georgia" w:cs="Arial"/>
          <w:color w:val="222222"/>
          <w:sz w:val="24"/>
          <w:szCs w:val="19"/>
          <w:lang w:eastAsia="en-US"/>
        </w:rPr>
        <w:t>amet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consectetur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adipiscing</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sed</w:t>
      </w:r>
      <w:proofErr w:type="spellEnd"/>
      <w:r w:rsidRPr="008D776C">
        <w:rPr>
          <w:rFonts w:ascii="Georgia" w:eastAsia="Times New Roman" w:hAnsi="Georgia" w:cs="Arial"/>
          <w:color w:val="222222"/>
          <w:sz w:val="24"/>
          <w:szCs w:val="19"/>
          <w:lang w:eastAsia="en-US"/>
        </w:rPr>
        <w:t xml:space="preserve"> do </w:t>
      </w:r>
      <w:proofErr w:type="spellStart"/>
      <w:r w:rsidRPr="008D776C">
        <w:rPr>
          <w:rFonts w:ascii="Georgia" w:eastAsia="Times New Roman" w:hAnsi="Georgia" w:cs="Arial"/>
          <w:color w:val="222222"/>
          <w:sz w:val="24"/>
          <w:szCs w:val="19"/>
          <w:lang w:eastAsia="en-US"/>
        </w:rPr>
        <w:t>eiusmod</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tempor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incididunt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labore</w:t>
      </w:r>
      <w:proofErr w:type="spellEnd"/>
      <w:r w:rsidRPr="008D776C">
        <w:rPr>
          <w:rFonts w:ascii="Georgia" w:eastAsia="Times New Roman" w:hAnsi="Georgia" w:cs="Arial"/>
          <w:color w:val="222222"/>
          <w:sz w:val="24"/>
          <w:szCs w:val="19"/>
          <w:lang w:eastAsia="en-US"/>
        </w:rPr>
        <w:t xml:space="preserve"> et dolore magna </w:t>
      </w:r>
      <w:proofErr w:type="spellStart"/>
      <w:r w:rsidRPr="008D776C">
        <w:rPr>
          <w:rFonts w:ascii="Georgia" w:eastAsia="Times New Roman" w:hAnsi="Georgia" w:cs="Arial"/>
          <w:color w:val="222222"/>
          <w:sz w:val="24"/>
          <w:szCs w:val="19"/>
          <w:lang w:eastAsia="en-US"/>
        </w:rPr>
        <w:t>aliqua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enim</w:t>
      </w:r>
      <w:proofErr w:type="spellEnd"/>
      <w:r w:rsidRPr="008D776C">
        <w:rPr>
          <w:rFonts w:ascii="Georgia" w:eastAsia="Times New Roman" w:hAnsi="Georgia" w:cs="Arial"/>
          <w:color w:val="222222"/>
          <w:sz w:val="24"/>
          <w:szCs w:val="19"/>
          <w:lang w:eastAsia="en-US"/>
        </w:rPr>
        <w:t xml:space="preserve"> ad minim </w:t>
      </w:r>
      <w:proofErr w:type="spellStart"/>
      <w:r w:rsidRPr="008D776C">
        <w:rPr>
          <w:rFonts w:ascii="Georgia" w:eastAsia="Times New Roman" w:hAnsi="Georgia" w:cs="Arial"/>
          <w:color w:val="222222"/>
          <w:sz w:val="24"/>
          <w:szCs w:val="19"/>
          <w:lang w:eastAsia="en-US"/>
        </w:rPr>
        <w:t>veniam</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quis</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nostrud</w:t>
      </w:r>
      <w:proofErr w:type="spellEnd"/>
      <w:r w:rsidRPr="008D776C">
        <w:rPr>
          <w:rFonts w:ascii="Georgia" w:eastAsia="Times New Roman" w:hAnsi="Georgia" w:cs="Arial"/>
          <w:color w:val="222222"/>
          <w:sz w:val="24"/>
          <w:szCs w:val="19"/>
          <w:lang w:eastAsia="en-US"/>
        </w:rPr>
        <w:t xml:space="preserve"> exercitation </w:t>
      </w:r>
      <w:proofErr w:type="spellStart"/>
      <w:r w:rsidRPr="008D776C">
        <w:rPr>
          <w:rFonts w:ascii="Georgia" w:eastAsia="Times New Roman" w:hAnsi="Georgia" w:cs="Arial"/>
          <w:color w:val="222222"/>
          <w:sz w:val="24"/>
          <w:szCs w:val="19"/>
          <w:lang w:eastAsia="en-US"/>
        </w:rPr>
        <w:t>ullamco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laboris</w:t>
      </w:r>
      <w:proofErr w:type="spellEnd"/>
      <w:r w:rsidRPr="008D776C">
        <w:rPr>
          <w:rFonts w:ascii="Georgia" w:eastAsia="Times New Roman" w:hAnsi="Georgia" w:cs="Arial"/>
          <w:color w:val="222222"/>
          <w:sz w:val="24"/>
          <w:szCs w:val="19"/>
          <w:lang w:eastAsia="en-US"/>
        </w:rPr>
        <w:t xml:space="preserve"> nisi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aliquip</w:t>
      </w:r>
      <w:proofErr w:type="spellEnd"/>
      <w:r w:rsidRPr="008D776C">
        <w:rPr>
          <w:rFonts w:ascii="Georgia" w:eastAsia="Times New Roman" w:hAnsi="Georgia" w:cs="Arial"/>
          <w:color w:val="222222"/>
          <w:sz w:val="24"/>
          <w:szCs w:val="19"/>
          <w:lang w:eastAsia="en-US"/>
        </w:rPr>
        <w:t xml:space="preserve"> ex </w:t>
      </w:r>
      <w:proofErr w:type="spellStart"/>
      <w:r w:rsidRPr="008D776C">
        <w:rPr>
          <w:rFonts w:ascii="Georgia" w:eastAsia="Times New Roman" w:hAnsi="Georgia" w:cs="Arial"/>
          <w:color w:val="222222"/>
          <w:sz w:val="24"/>
          <w:szCs w:val="19"/>
          <w:lang w:eastAsia="en-US"/>
        </w:rPr>
        <w:t>ea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commodo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consequat</w:t>
      </w:r>
      <w:proofErr w:type="spellEnd"/>
      <w:r w:rsidRPr="008D776C">
        <w:rPr>
          <w:rFonts w:ascii="Georgia" w:eastAsia="Times New Roman" w:hAnsi="Georgia" w:cs="Arial"/>
          <w:color w:val="222222"/>
          <w:sz w:val="24"/>
          <w:szCs w:val="19"/>
          <w:lang w:eastAsia="en-US"/>
        </w:rPr>
        <w:t xml:space="preserve">. Duis </w:t>
      </w:r>
      <w:proofErr w:type="spellStart"/>
      <w:r w:rsidRPr="008D776C">
        <w:rPr>
          <w:rFonts w:ascii="Georgia" w:eastAsia="Times New Roman" w:hAnsi="Georgia" w:cs="Arial"/>
          <w:color w:val="222222"/>
          <w:sz w:val="24"/>
          <w:szCs w:val="19"/>
          <w:lang w:eastAsia="en-US"/>
        </w:rPr>
        <w:t>aute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irure</w:t>
      </w:r>
      <w:proofErr w:type="spellEnd"/>
      <w:r w:rsidRPr="008D776C">
        <w:rPr>
          <w:rFonts w:ascii="Georgia" w:eastAsia="Times New Roman" w:hAnsi="Georgia" w:cs="Arial"/>
          <w:color w:val="222222"/>
          <w:sz w:val="24"/>
          <w:szCs w:val="19"/>
          <w:lang w:eastAsia="en-US"/>
        </w:rPr>
        <w:t xml:space="preserve"> dolor in </w:t>
      </w:r>
      <w:proofErr w:type="spellStart"/>
      <w:r w:rsidRPr="008D776C">
        <w:rPr>
          <w:rFonts w:ascii="Georgia" w:eastAsia="Times New Roman" w:hAnsi="Georgia" w:cs="Arial"/>
          <w:color w:val="222222"/>
          <w:sz w:val="24"/>
          <w:szCs w:val="19"/>
          <w:lang w:eastAsia="en-US"/>
        </w:rPr>
        <w:t>reprehenderit</w:t>
      </w:r>
      <w:proofErr w:type="spellEnd"/>
      <w:r w:rsidRPr="008D776C">
        <w:rPr>
          <w:rFonts w:ascii="Georgia" w:eastAsia="Times New Roman" w:hAnsi="Georgia" w:cs="Arial"/>
          <w:color w:val="222222"/>
          <w:sz w:val="24"/>
          <w:szCs w:val="19"/>
          <w:lang w:eastAsia="en-US"/>
        </w:rPr>
        <w:t xml:space="preserve"> in </w:t>
      </w:r>
      <w:proofErr w:type="spellStart"/>
      <w:r w:rsidRPr="008D776C">
        <w:rPr>
          <w:rFonts w:ascii="Georgia" w:eastAsia="Times New Roman" w:hAnsi="Georgia" w:cs="Arial"/>
          <w:color w:val="222222"/>
          <w:sz w:val="24"/>
          <w:szCs w:val="19"/>
          <w:lang w:eastAsia="en-US"/>
        </w:rPr>
        <w:t>voluptate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velit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esse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cillum</w:t>
      </w:r>
      <w:proofErr w:type="spellEnd"/>
      <w:r w:rsidRPr="008D776C">
        <w:rPr>
          <w:rFonts w:ascii="Georgia" w:eastAsia="Times New Roman" w:hAnsi="Georgia" w:cs="Arial"/>
          <w:color w:val="222222"/>
          <w:sz w:val="24"/>
          <w:szCs w:val="19"/>
          <w:lang w:eastAsia="en-US"/>
        </w:rPr>
        <w:t xml:space="preserve"> dolore </w:t>
      </w:r>
      <w:proofErr w:type="spellStart"/>
      <w:r w:rsidRPr="008D776C">
        <w:rPr>
          <w:rFonts w:ascii="Georgia" w:eastAsia="Times New Roman" w:hAnsi="Georgia" w:cs="Arial"/>
          <w:color w:val="222222"/>
          <w:sz w:val="24"/>
          <w:szCs w:val="19"/>
          <w:lang w:eastAsia="en-US"/>
        </w:rPr>
        <w:t>eu</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fugiat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nulla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pariatur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lastRenderedPageBreak/>
        <w:t>Excepteur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sint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occaecat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cupidatat</w:t>
      </w:r>
      <w:proofErr w:type="spellEnd"/>
      <w:r w:rsidRPr="008D776C">
        <w:rPr>
          <w:rFonts w:ascii="Georgia" w:eastAsia="Times New Roman" w:hAnsi="Georgia" w:cs="Arial"/>
          <w:color w:val="222222"/>
          <w:sz w:val="24"/>
          <w:szCs w:val="19"/>
          <w:lang w:eastAsia="en-US"/>
        </w:rPr>
        <w:t xml:space="preserve"> non </w:t>
      </w:r>
      <w:proofErr w:type="spellStart"/>
      <w:r w:rsidRPr="008D776C">
        <w:rPr>
          <w:rFonts w:ascii="Georgia" w:eastAsia="Times New Roman" w:hAnsi="Georgia" w:cs="Arial"/>
          <w:color w:val="222222"/>
          <w:sz w:val="24"/>
          <w:szCs w:val="19"/>
          <w:lang w:eastAsia="en-US"/>
        </w:rPr>
        <w:t>proident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sunt</w:t>
      </w:r>
      <w:proofErr w:type="spellEnd"/>
      <w:r w:rsidRPr="008D776C">
        <w:rPr>
          <w:rFonts w:ascii="Georgia" w:eastAsia="Times New Roman" w:hAnsi="Georgia" w:cs="Arial"/>
          <w:color w:val="222222"/>
          <w:sz w:val="24"/>
          <w:szCs w:val="19"/>
          <w:lang w:eastAsia="en-US"/>
        </w:rPr>
        <w:t xml:space="preserve"> in culpa qui </w:t>
      </w:r>
      <w:proofErr w:type="spellStart"/>
      <w:r w:rsidRPr="008D776C">
        <w:rPr>
          <w:rFonts w:ascii="Georgia" w:eastAsia="Times New Roman" w:hAnsi="Georgia" w:cs="Arial"/>
          <w:color w:val="222222"/>
          <w:sz w:val="24"/>
          <w:szCs w:val="19"/>
          <w:lang w:eastAsia="en-US"/>
        </w:rPr>
        <w:t>officia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deserunt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mollit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anim</w:t>
      </w:r>
      <w:proofErr w:type="spellEnd"/>
      <w:r w:rsidRPr="008D776C">
        <w:rPr>
          <w:rFonts w:ascii="Georgia" w:eastAsia="Times New Roman" w:hAnsi="Georgia" w:cs="Arial"/>
          <w:color w:val="222222"/>
          <w:sz w:val="24"/>
          <w:szCs w:val="19"/>
          <w:lang w:eastAsia="en-US"/>
        </w:rPr>
        <w:t xml:space="preserve"> id </w:t>
      </w:r>
      <w:proofErr w:type="spellStart"/>
      <w:r w:rsidRPr="008D776C">
        <w:rPr>
          <w:rFonts w:ascii="Georgia" w:eastAsia="Times New Roman" w:hAnsi="Georgia" w:cs="Arial"/>
          <w:color w:val="222222"/>
          <w:sz w:val="24"/>
          <w:szCs w:val="19"/>
          <w:lang w:eastAsia="en-US"/>
        </w:rPr>
        <w:t>est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laborum</w:t>
      </w:r>
      <w:proofErr w:type="spellEnd"/>
      <w:r w:rsidRPr="008D776C">
        <w:rPr>
          <w:rFonts w:ascii="Georgia" w:eastAsia="Times New Roman" w:hAnsi="Georgia" w:cs="Arial"/>
          <w:color w:val="222222"/>
          <w:sz w:val="24"/>
          <w:szCs w:val="19"/>
          <w:lang w:eastAsia="en-US"/>
        </w:rPr>
        <w:t>.</w:t>
      </w:r>
    </w:p>
    <w:p w14:paraId="28D1839E" w14:textId="77777777" w:rsidR="00570107" w:rsidRDefault="00570107" w:rsidP="00570107">
      <w:pPr>
        <w:pStyle w:val="Heading1"/>
        <w:spacing w:after="240" w:line="360" w:lineRule="auto"/>
        <w:rPr>
          <w:b/>
        </w:rPr>
      </w:pPr>
    </w:p>
    <w:p w14:paraId="3ED2E7EE" w14:textId="0C39B8D1" w:rsidR="00570107" w:rsidRPr="009C6B0C" w:rsidRDefault="00570107" w:rsidP="00570107">
      <w:pPr>
        <w:pStyle w:val="Heading1"/>
        <w:spacing w:after="240" w:line="360" w:lineRule="auto"/>
        <w:rPr>
          <w:b/>
        </w:rPr>
      </w:pPr>
      <w:r>
        <w:rPr>
          <w:b/>
        </w:rPr>
        <w:t xml:space="preserve">Subject 11: </w:t>
      </w:r>
      <w:del w:id="275" w:author="Thomas Durfee" w:date="2017-10-21T16:03:00Z">
        <w:r w:rsidDel="00AA3FB6">
          <w:rPr>
            <w:b/>
          </w:rPr>
          <w:delText>Implications of Results and Conclusions</w:delText>
        </w:r>
      </w:del>
      <w:ins w:id="276" w:author="Thomas Durfee" w:date="2017-10-21T16:03:00Z">
        <w:r w:rsidR="00AA3FB6">
          <w:rPr>
            <w:b/>
          </w:rPr>
          <w:t>write the draft</w:t>
        </w:r>
      </w:ins>
    </w:p>
    <w:p w14:paraId="3C18658F" w14:textId="77777777" w:rsidR="00570107" w:rsidRDefault="00570107" w:rsidP="00570107">
      <w:pPr>
        <w:spacing w:line="360" w:lineRule="auto"/>
        <w:rPr>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 xml:space="preserve">Lorem ipsum dolor sit </w:t>
      </w:r>
      <w:proofErr w:type="spellStart"/>
      <w:r w:rsidRPr="008D776C">
        <w:rPr>
          <w:rFonts w:ascii="Georgia" w:eastAsia="Times New Roman" w:hAnsi="Georgia" w:cs="Arial"/>
          <w:color w:val="222222"/>
          <w:sz w:val="24"/>
          <w:szCs w:val="19"/>
          <w:lang w:eastAsia="en-US"/>
        </w:rPr>
        <w:t>amet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consectetur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adipiscing</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sed</w:t>
      </w:r>
      <w:proofErr w:type="spellEnd"/>
      <w:r w:rsidRPr="008D776C">
        <w:rPr>
          <w:rFonts w:ascii="Georgia" w:eastAsia="Times New Roman" w:hAnsi="Georgia" w:cs="Arial"/>
          <w:color w:val="222222"/>
          <w:sz w:val="24"/>
          <w:szCs w:val="19"/>
          <w:lang w:eastAsia="en-US"/>
        </w:rPr>
        <w:t xml:space="preserve"> do </w:t>
      </w:r>
      <w:proofErr w:type="spellStart"/>
      <w:r w:rsidRPr="008D776C">
        <w:rPr>
          <w:rFonts w:ascii="Georgia" w:eastAsia="Times New Roman" w:hAnsi="Georgia" w:cs="Arial"/>
          <w:color w:val="222222"/>
          <w:sz w:val="24"/>
          <w:szCs w:val="19"/>
          <w:lang w:eastAsia="en-US"/>
        </w:rPr>
        <w:t>eiusmod</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tempor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incididunt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labore</w:t>
      </w:r>
      <w:proofErr w:type="spellEnd"/>
      <w:r w:rsidRPr="008D776C">
        <w:rPr>
          <w:rFonts w:ascii="Georgia" w:eastAsia="Times New Roman" w:hAnsi="Georgia" w:cs="Arial"/>
          <w:color w:val="222222"/>
          <w:sz w:val="24"/>
          <w:szCs w:val="19"/>
          <w:lang w:eastAsia="en-US"/>
        </w:rPr>
        <w:t xml:space="preserve"> et dolore magna </w:t>
      </w:r>
      <w:proofErr w:type="spellStart"/>
      <w:r w:rsidRPr="008D776C">
        <w:rPr>
          <w:rFonts w:ascii="Georgia" w:eastAsia="Times New Roman" w:hAnsi="Georgia" w:cs="Arial"/>
          <w:color w:val="222222"/>
          <w:sz w:val="24"/>
          <w:szCs w:val="19"/>
          <w:lang w:eastAsia="en-US"/>
        </w:rPr>
        <w:t>aliqua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enim</w:t>
      </w:r>
      <w:proofErr w:type="spellEnd"/>
      <w:r w:rsidRPr="008D776C">
        <w:rPr>
          <w:rFonts w:ascii="Georgia" w:eastAsia="Times New Roman" w:hAnsi="Georgia" w:cs="Arial"/>
          <w:color w:val="222222"/>
          <w:sz w:val="24"/>
          <w:szCs w:val="19"/>
          <w:lang w:eastAsia="en-US"/>
        </w:rPr>
        <w:t xml:space="preserve"> ad minim </w:t>
      </w:r>
      <w:proofErr w:type="spellStart"/>
      <w:r w:rsidRPr="008D776C">
        <w:rPr>
          <w:rFonts w:ascii="Georgia" w:eastAsia="Times New Roman" w:hAnsi="Georgia" w:cs="Arial"/>
          <w:color w:val="222222"/>
          <w:sz w:val="24"/>
          <w:szCs w:val="19"/>
          <w:lang w:eastAsia="en-US"/>
        </w:rPr>
        <w:t>veniam</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quis</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nostrud</w:t>
      </w:r>
      <w:proofErr w:type="spellEnd"/>
      <w:r w:rsidRPr="008D776C">
        <w:rPr>
          <w:rFonts w:ascii="Georgia" w:eastAsia="Times New Roman" w:hAnsi="Georgia" w:cs="Arial"/>
          <w:color w:val="222222"/>
          <w:sz w:val="24"/>
          <w:szCs w:val="19"/>
          <w:lang w:eastAsia="en-US"/>
        </w:rPr>
        <w:t xml:space="preserve"> exercitation </w:t>
      </w:r>
      <w:proofErr w:type="spellStart"/>
      <w:r w:rsidRPr="008D776C">
        <w:rPr>
          <w:rFonts w:ascii="Georgia" w:eastAsia="Times New Roman" w:hAnsi="Georgia" w:cs="Arial"/>
          <w:color w:val="222222"/>
          <w:sz w:val="24"/>
          <w:szCs w:val="19"/>
          <w:lang w:eastAsia="en-US"/>
        </w:rPr>
        <w:t>ullamco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laboris</w:t>
      </w:r>
      <w:proofErr w:type="spellEnd"/>
      <w:r w:rsidRPr="008D776C">
        <w:rPr>
          <w:rFonts w:ascii="Georgia" w:eastAsia="Times New Roman" w:hAnsi="Georgia" w:cs="Arial"/>
          <w:color w:val="222222"/>
          <w:sz w:val="24"/>
          <w:szCs w:val="19"/>
          <w:lang w:eastAsia="en-US"/>
        </w:rPr>
        <w:t xml:space="preserve"> nisi </w:t>
      </w:r>
      <w:proofErr w:type="spellStart"/>
      <w:r w:rsidRPr="008D776C">
        <w:rPr>
          <w:rFonts w:ascii="Georgia" w:eastAsia="Times New Roman" w:hAnsi="Georgia" w:cs="Arial"/>
          <w:color w:val="222222"/>
          <w:sz w:val="24"/>
          <w:szCs w:val="19"/>
          <w:lang w:eastAsia="en-US"/>
        </w:rPr>
        <w:t>ut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aliquip</w:t>
      </w:r>
      <w:proofErr w:type="spellEnd"/>
      <w:r w:rsidRPr="008D776C">
        <w:rPr>
          <w:rFonts w:ascii="Georgia" w:eastAsia="Times New Roman" w:hAnsi="Georgia" w:cs="Arial"/>
          <w:color w:val="222222"/>
          <w:sz w:val="24"/>
          <w:szCs w:val="19"/>
          <w:lang w:eastAsia="en-US"/>
        </w:rPr>
        <w:t xml:space="preserve"> ex </w:t>
      </w:r>
      <w:proofErr w:type="spellStart"/>
      <w:r w:rsidRPr="008D776C">
        <w:rPr>
          <w:rFonts w:ascii="Georgia" w:eastAsia="Times New Roman" w:hAnsi="Georgia" w:cs="Arial"/>
          <w:color w:val="222222"/>
          <w:sz w:val="24"/>
          <w:szCs w:val="19"/>
          <w:lang w:eastAsia="en-US"/>
        </w:rPr>
        <w:t>ea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commodo</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consequat</w:t>
      </w:r>
      <w:proofErr w:type="spellEnd"/>
      <w:r w:rsidRPr="008D776C">
        <w:rPr>
          <w:rFonts w:ascii="Georgia" w:eastAsia="Times New Roman" w:hAnsi="Georgia" w:cs="Arial"/>
          <w:color w:val="222222"/>
          <w:sz w:val="24"/>
          <w:szCs w:val="19"/>
          <w:lang w:eastAsia="en-US"/>
        </w:rPr>
        <w:t xml:space="preserve">. Duis </w:t>
      </w:r>
      <w:proofErr w:type="spellStart"/>
      <w:r w:rsidRPr="008D776C">
        <w:rPr>
          <w:rFonts w:ascii="Georgia" w:eastAsia="Times New Roman" w:hAnsi="Georgia" w:cs="Arial"/>
          <w:color w:val="222222"/>
          <w:sz w:val="24"/>
          <w:szCs w:val="19"/>
          <w:lang w:eastAsia="en-US"/>
        </w:rPr>
        <w:t>aute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irure</w:t>
      </w:r>
      <w:proofErr w:type="spellEnd"/>
      <w:r w:rsidRPr="008D776C">
        <w:rPr>
          <w:rFonts w:ascii="Georgia" w:eastAsia="Times New Roman" w:hAnsi="Georgia" w:cs="Arial"/>
          <w:color w:val="222222"/>
          <w:sz w:val="24"/>
          <w:szCs w:val="19"/>
          <w:lang w:eastAsia="en-US"/>
        </w:rPr>
        <w:t xml:space="preserve"> dolor in </w:t>
      </w:r>
      <w:proofErr w:type="spellStart"/>
      <w:r w:rsidRPr="008D776C">
        <w:rPr>
          <w:rFonts w:ascii="Georgia" w:eastAsia="Times New Roman" w:hAnsi="Georgia" w:cs="Arial"/>
          <w:color w:val="222222"/>
          <w:sz w:val="24"/>
          <w:szCs w:val="19"/>
          <w:lang w:eastAsia="en-US"/>
        </w:rPr>
        <w:t>reprehenderit</w:t>
      </w:r>
      <w:proofErr w:type="spellEnd"/>
      <w:r w:rsidRPr="008D776C">
        <w:rPr>
          <w:rFonts w:ascii="Georgia" w:eastAsia="Times New Roman" w:hAnsi="Georgia" w:cs="Arial"/>
          <w:color w:val="222222"/>
          <w:sz w:val="24"/>
          <w:szCs w:val="19"/>
          <w:lang w:eastAsia="en-US"/>
        </w:rPr>
        <w:t xml:space="preserve"> in </w:t>
      </w:r>
      <w:proofErr w:type="spellStart"/>
      <w:r w:rsidRPr="008D776C">
        <w:rPr>
          <w:rFonts w:ascii="Georgia" w:eastAsia="Times New Roman" w:hAnsi="Georgia" w:cs="Arial"/>
          <w:color w:val="222222"/>
          <w:sz w:val="24"/>
          <w:szCs w:val="19"/>
          <w:lang w:eastAsia="en-US"/>
        </w:rPr>
        <w:t>voluptate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velit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esse</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cillum</w:t>
      </w:r>
      <w:proofErr w:type="spellEnd"/>
      <w:r w:rsidRPr="008D776C">
        <w:rPr>
          <w:rFonts w:ascii="Georgia" w:eastAsia="Times New Roman" w:hAnsi="Georgia" w:cs="Arial"/>
          <w:color w:val="222222"/>
          <w:sz w:val="24"/>
          <w:szCs w:val="19"/>
          <w:lang w:eastAsia="en-US"/>
        </w:rPr>
        <w:t xml:space="preserve"> dolore </w:t>
      </w:r>
      <w:proofErr w:type="spellStart"/>
      <w:r w:rsidRPr="008D776C">
        <w:rPr>
          <w:rFonts w:ascii="Georgia" w:eastAsia="Times New Roman" w:hAnsi="Georgia" w:cs="Arial"/>
          <w:color w:val="222222"/>
          <w:sz w:val="24"/>
          <w:szCs w:val="19"/>
          <w:lang w:eastAsia="en-US"/>
        </w:rPr>
        <w:t>eu</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fugiat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nulla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pariatur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Excepteur</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sint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occaecat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cupidatat</w:t>
      </w:r>
      <w:proofErr w:type="spellEnd"/>
      <w:r w:rsidRPr="008D776C">
        <w:rPr>
          <w:rFonts w:ascii="Georgia" w:eastAsia="Times New Roman" w:hAnsi="Georgia" w:cs="Arial"/>
          <w:color w:val="222222"/>
          <w:sz w:val="24"/>
          <w:szCs w:val="19"/>
          <w:lang w:eastAsia="en-US"/>
        </w:rPr>
        <w:t xml:space="preserve"> non </w:t>
      </w:r>
      <w:proofErr w:type="spellStart"/>
      <w:r w:rsidRPr="008D776C">
        <w:rPr>
          <w:rFonts w:ascii="Georgia" w:eastAsia="Times New Roman" w:hAnsi="Georgia" w:cs="Arial"/>
          <w:color w:val="222222"/>
          <w:sz w:val="24"/>
          <w:szCs w:val="19"/>
          <w:lang w:eastAsia="en-US"/>
        </w:rPr>
        <w:t>proident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sunt</w:t>
      </w:r>
      <w:proofErr w:type="spellEnd"/>
      <w:r w:rsidRPr="008D776C">
        <w:rPr>
          <w:rFonts w:ascii="Georgia" w:eastAsia="Times New Roman" w:hAnsi="Georgia" w:cs="Arial"/>
          <w:color w:val="222222"/>
          <w:sz w:val="24"/>
          <w:szCs w:val="19"/>
          <w:lang w:eastAsia="en-US"/>
        </w:rPr>
        <w:t xml:space="preserve"> in culpa qui </w:t>
      </w:r>
      <w:proofErr w:type="spellStart"/>
      <w:r w:rsidRPr="008D776C">
        <w:rPr>
          <w:rFonts w:ascii="Georgia" w:eastAsia="Times New Roman" w:hAnsi="Georgia" w:cs="Arial"/>
          <w:color w:val="222222"/>
          <w:sz w:val="24"/>
          <w:szCs w:val="19"/>
          <w:lang w:eastAsia="en-US"/>
        </w:rPr>
        <w:t>officia</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deserunt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mollit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anim</w:t>
      </w:r>
      <w:proofErr w:type="spellEnd"/>
      <w:r w:rsidRPr="008D776C">
        <w:rPr>
          <w:rFonts w:ascii="Georgia" w:eastAsia="Times New Roman" w:hAnsi="Georgia" w:cs="Arial"/>
          <w:color w:val="222222"/>
          <w:sz w:val="24"/>
          <w:szCs w:val="19"/>
          <w:lang w:eastAsia="en-US"/>
        </w:rPr>
        <w:t xml:space="preserve"> id </w:t>
      </w:r>
      <w:proofErr w:type="spellStart"/>
      <w:r w:rsidRPr="008D776C">
        <w:rPr>
          <w:rFonts w:ascii="Georgia" w:eastAsia="Times New Roman" w:hAnsi="Georgia" w:cs="Arial"/>
          <w:color w:val="222222"/>
          <w:sz w:val="24"/>
          <w:szCs w:val="19"/>
          <w:lang w:eastAsia="en-US"/>
        </w:rPr>
        <w:t>est</w:t>
      </w:r>
      <w:proofErr w:type="spellEnd"/>
      <w:r w:rsidRPr="008D776C">
        <w:rPr>
          <w:rFonts w:ascii="Georgia" w:eastAsia="Times New Roman" w:hAnsi="Georgia" w:cs="Arial"/>
          <w:color w:val="222222"/>
          <w:sz w:val="24"/>
          <w:szCs w:val="19"/>
          <w:lang w:eastAsia="en-US"/>
        </w:rPr>
        <w:t xml:space="preserve"> </w:t>
      </w:r>
      <w:proofErr w:type="spellStart"/>
      <w:r w:rsidRPr="008D776C">
        <w:rPr>
          <w:rFonts w:ascii="Georgia" w:eastAsia="Times New Roman" w:hAnsi="Georgia" w:cs="Arial"/>
          <w:color w:val="222222"/>
          <w:sz w:val="24"/>
          <w:szCs w:val="19"/>
          <w:lang w:eastAsia="en-US"/>
        </w:rPr>
        <w:t>laborum</w:t>
      </w:r>
      <w:proofErr w:type="spellEnd"/>
      <w:r w:rsidRPr="008D776C">
        <w:rPr>
          <w:rFonts w:ascii="Georgia" w:eastAsia="Times New Roman" w:hAnsi="Georgia" w:cs="Arial"/>
          <w:color w:val="222222"/>
          <w:sz w:val="24"/>
          <w:szCs w:val="19"/>
          <w:lang w:eastAsia="en-US"/>
        </w:rPr>
        <w:t>.</w:t>
      </w:r>
    </w:p>
    <w:p w14:paraId="6592F890" w14:textId="3DB30455" w:rsidR="00570107" w:rsidRDefault="00570107" w:rsidP="00570107">
      <w:pPr>
        <w:spacing w:line="360" w:lineRule="auto"/>
        <w:rPr>
          <w:rFonts w:ascii="Georgia" w:hAnsi="Georgia"/>
        </w:rPr>
      </w:pPr>
    </w:p>
    <w:p w14:paraId="26AE6B3A" w14:textId="77777777" w:rsidR="00C42472" w:rsidRPr="00A26C14" w:rsidRDefault="00C42472" w:rsidP="00A26C14"/>
    <w:sectPr w:rsidR="00C42472" w:rsidRPr="00A26C14" w:rsidSect="00957E0C">
      <w:footerReference w:type="default" r:id="rId11"/>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57FF9" w14:textId="77777777" w:rsidR="00464AEE" w:rsidRDefault="00464AEE" w:rsidP="00855982">
      <w:pPr>
        <w:spacing w:after="0" w:line="240" w:lineRule="auto"/>
      </w:pPr>
      <w:r>
        <w:separator/>
      </w:r>
    </w:p>
  </w:endnote>
  <w:endnote w:type="continuationSeparator" w:id="0">
    <w:p w14:paraId="22D9DE73" w14:textId="77777777" w:rsidR="00464AEE" w:rsidRDefault="00464AE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DC16C56" w14:textId="395C6700" w:rsidR="009A3973" w:rsidRDefault="009A3973">
        <w:pPr>
          <w:pStyle w:val="Footer"/>
        </w:pPr>
        <w:r>
          <w:fldChar w:fldCharType="begin"/>
        </w:r>
        <w:r>
          <w:instrText xml:space="preserve"> PAGE   \* MERGEFORMAT </w:instrText>
        </w:r>
        <w:r>
          <w:fldChar w:fldCharType="separate"/>
        </w:r>
        <w:r w:rsidR="0057010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1F7E9" w14:textId="77777777" w:rsidR="00464AEE" w:rsidRDefault="00464AEE" w:rsidP="00855982">
      <w:pPr>
        <w:spacing w:after="0" w:line="240" w:lineRule="auto"/>
      </w:pPr>
      <w:r>
        <w:separator/>
      </w:r>
    </w:p>
  </w:footnote>
  <w:footnote w:type="continuationSeparator" w:id="0">
    <w:p w14:paraId="5C1286AC" w14:textId="77777777" w:rsidR="00464AEE" w:rsidRDefault="00464AE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48D303C"/>
    <w:multiLevelType w:val="hybridMultilevel"/>
    <w:tmpl w:val="DE16A226"/>
    <w:lvl w:ilvl="0" w:tplc="F37C91CC">
      <w:start w:val="14"/>
      <w:numFmt w:val="bullet"/>
      <w:lvlText w:val="-"/>
      <w:lvlJc w:val="left"/>
      <w:pPr>
        <w:ind w:left="420" w:hanging="360"/>
      </w:pPr>
      <w:rPr>
        <w:rFonts w:ascii="Georgia" w:eastAsia="Times New Roman" w:hAnsi="Georgi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368C4462"/>
    <w:multiLevelType w:val="hybridMultilevel"/>
    <w:tmpl w:val="4670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9577B"/>
    <w:multiLevelType w:val="hybridMultilevel"/>
    <w:tmpl w:val="BEC0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ED0DD7"/>
    <w:multiLevelType w:val="hybridMultilevel"/>
    <w:tmpl w:val="5E88E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5E82AE5"/>
    <w:multiLevelType w:val="hybridMultilevel"/>
    <w:tmpl w:val="B61CC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8434B9C"/>
    <w:multiLevelType w:val="hybridMultilevel"/>
    <w:tmpl w:val="EB40A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2"/>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20"/>
  </w:num>
  <w:num w:numId="30">
    <w:abstractNumId w:val="18"/>
  </w:num>
  <w:num w:numId="31">
    <w:abstractNumId w:val="16"/>
  </w:num>
  <w:num w:numId="32">
    <w:abstractNumId w:val="21"/>
  </w:num>
  <w:num w:numId="33">
    <w:abstractNumId w:val="23"/>
  </w:num>
  <w:num w:numId="34">
    <w:abstractNumId w:val="17"/>
  </w:num>
  <w:num w:numId="3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Durfee">
    <w15:presenceInfo w15:providerId="Windows Live" w15:userId="9c2b15b1fda45200"/>
  </w15:person>
  <w15:person w15:author="Thomas J Durfee">
    <w15:presenceInfo w15:providerId="None" w15:userId="Thomas J Durf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trackRevisions/>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6B0C"/>
    <w:rsid w:val="00065FC1"/>
    <w:rsid w:val="00075476"/>
    <w:rsid w:val="00076E5F"/>
    <w:rsid w:val="000C092B"/>
    <w:rsid w:val="000C4A25"/>
    <w:rsid w:val="001D4362"/>
    <w:rsid w:val="00323C43"/>
    <w:rsid w:val="00393109"/>
    <w:rsid w:val="0042646D"/>
    <w:rsid w:val="00464AEE"/>
    <w:rsid w:val="004B74FF"/>
    <w:rsid w:val="004D14BC"/>
    <w:rsid w:val="004D19D4"/>
    <w:rsid w:val="00570107"/>
    <w:rsid w:val="0057696A"/>
    <w:rsid w:val="0058433A"/>
    <w:rsid w:val="005939D1"/>
    <w:rsid w:val="005E5CB4"/>
    <w:rsid w:val="00640D80"/>
    <w:rsid w:val="006E04F0"/>
    <w:rsid w:val="00703CBD"/>
    <w:rsid w:val="00715CDC"/>
    <w:rsid w:val="00750B6A"/>
    <w:rsid w:val="007833A7"/>
    <w:rsid w:val="0082137B"/>
    <w:rsid w:val="00855982"/>
    <w:rsid w:val="008757EF"/>
    <w:rsid w:val="008840DC"/>
    <w:rsid w:val="008A6372"/>
    <w:rsid w:val="008D776C"/>
    <w:rsid w:val="00925D61"/>
    <w:rsid w:val="00957E0C"/>
    <w:rsid w:val="00972314"/>
    <w:rsid w:val="009A3973"/>
    <w:rsid w:val="009B6091"/>
    <w:rsid w:val="009C6B0C"/>
    <w:rsid w:val="00A10484"/>
    <w:rsid w:val="00A26C14"/>
    <w:rsid w:val="00AA3FB6"/>
    <w:rsid w:val="00B31997"/>
    <w:rsid w:val="00B41B6B"/>
    <w:rsid w:val="00C42472"/>
    <w:rsid w:val="00C50C6D"/>
    <w:rsid w:val="00CB2300"/>
    <w:rsid w:val="00D22B4F"/>
    <w:rsid w:val="00D47EF5"/>
    <w:rsid w:val="00D62584"/>
    <w:rsid w:val="00DF6F32"/>
    <w:rsid w:val="00E1528F"/>
    <w:rsid w:val="00FA2EE3"/>
    <w:rsid w:val="00FD262C"/>
    <w:rsid w:val="00FF397A"/>
    <w:rsid w:val="00FF712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8F93"/>
  <w15:docId w15:val="{CD544BAD-F4C2-47E5-B11F-21D8A623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A26C14"/>
    <w:pPr>
      <w:keepNext/>
      <w:keepLines/>
      <w:pBdr>
        <w:bottom w:val="single" w:sz="4" w:space="1" w:color="595959" w:themeColor="text1" w:themeTint="A6"/>
      </w:pBdr>
      <w:spacing w:before="360"/>
      <w:outlineLvl w:val="0"/>
    </w:pPr>
    <w:rPr>
      <w:rFonts w:ascii="Georgia" w:eastAsiaTheme="majorEastAsia" w:hAnsi="Georgia" w:cstheme="majorBidi"/>
      <w:bCs/>
      <w:smallCaps/>
      <w:color w:val="4F141B" w:themeColor="accent2" w:themeShade="80"/>
      <w:sz w:val="36"/>
      <w:szCs w:val="36"/>
    </w:rPr>
  </w:style>
  <w:style w:type="paragraph" w:styleId="Heading2">
    <w:name w:val="heading 2"/>
    <w:basedOn w:val="Normal"/>
    <w:next w:val="Normal"/>
    <w:link w:val="Heading2Char"/>
    <w:uiPriority w:val="9"/>
    <w:unhideWhenUsed/>
    <w:qFormat/>
    <w:rsid w:val="00A26C14"/>
    <w:pPr>
      <w:keepNext/>
      <w:keepLines/>
      <w:spacing w:before="360"/>
      <w:outlineLvl w:val="1"/>
    </w:pPr>
    <w:rPr>
      <w:rFonts w:ascii="Georgia" w:eastAsiaTheme="majorEastAsia" w:hAnsi="Georgia" w:cstheme="majorBidi"/>
      <w:bCs/>
      <w:smallCaps/>
      <w:color w:val="761E28" w:themeColor="accent2" w:themeShade="BF"/>
      <w:sz w:val="28"/>
      <w:szCs w:val="28"/>
    </w:rPr>
  </w:style>
  <w:style w:type="paragraph" w:styleId="Heading3">
    <w:name w:val="heading 3"/>
    <w:basedOn w:val="Normal"/>
    <w:next w:val="Normal"/>
    <w:link w:val="Heading3Char"/>
    <w:uiPriority w:val="9"/>
    <w:unhideWhenUsed/>
    <w:qFormat/>
    <w:rsid w:val="00A26C14"/>
    <w:pPr>
      <w:keepNext/>
      <w:keepLines/>
      <w:spacing w:before="200" w:after="120"/>
      <w:outlineLvl w:val="2"/>
    </w:pPr>
    <w:rPr>
      <w:rFonts w:ascii="Georgia" w:eastAsiaTheme="majorEastAsia" w:hAnsi="Georgia" w:cstheme="majorBidi"/>
      <w:bCs/>
      <w:color w:val="9F2936" w:themeColor="accent2"/>
      <w:sz w:val="24"/>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A26C14"/>
    <w:rPr>
      <w:rFonts w:ascii="Georgia" w:eastAsiaTheme="majorEastAsia" w:hAnsi="Georgia" w:cstheme="majorBidi"/>
      <w:bCs/>
      <w:smallCaps/>
      <w:color w:val="4F141B" w:themeColor="accent2" w:themeShade="80"/>
      <w:sz w:val="36"/>
      <w:szCs w:val="36"/>
    </w:rPr>
  </w:style>
  <w:style w:type="character" w:customStyle="1" w:styleId="Heading2Char">
    <w:name w:val="Heading 2 Char"/>
    <w:basedOn w:val="DefaultParagraphFont"/>
    <w:link w:val="Heading2"/>
    <w:uiPriority w:val="9"/>
    <w:rsid w:val="00A26C14"/>
    <w:rPr>
      <w:rFonts w:ascii="Georgia" w:eastAsiaTheme="majorEastAsia" w:hAnsi="Georgia" w:cstheme="majorBidi"/>
      <w:bCs/>
      <w:smallCaps/>
      <w:color w:val="761E28" w:themeColor="accent2" w:themeShade="BF"/>
      <w:sz w:val="28"/>
      <w:szCs w:val="28"/>
    </w:rPr>
  </w:style>
  <w:style w:type="character" w:customStyle="1" w:styleId="Heading3Char">
    <w:name w:val="Heading 3 Char"/>
    <w:basedOn w:val="DefaultParagraphFont"/>
    <w:link w:val="Heading3"/>
    <w:uiPriority w:val="9"/>
    <w:rsid w:val="00A26C14"/>
    <w:rPr>
      <w:rFonts w:ascii="Georgia" w:eastAsiaTheme="majorEastAsia" w:hAnsi="Georgia" w:cstheme="majorBidi"/>
      <w:bCs/>
      <w:color w:val="9F2936" w:themeColor="accent2"/>
      <w:sz w:val="24"/>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semiHidden/>
    <w:unhideWhenUsed/>
    <w:rsid w:val="009C6B0C"/>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71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D7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30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rfTop\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5D2B5FA-FFE8-4D5C-ADD4-8C2AA09F7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200</TotalTime>
  <Pages>7</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Durfee</dc:creator>
  <cp:lastModifiedBy>Thomas Durfee</cp:lastModifiedBy>
  <cp:revision>12</cp:revision>
  <dcterms:created xsi:type="dcterms:W3CDTF">2017-03-25T13:54:00Z</dcterms:created>
  <dcterms:modified xsi:type="dcterms:W3CDTF">2017-10-21T21:29:00Z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