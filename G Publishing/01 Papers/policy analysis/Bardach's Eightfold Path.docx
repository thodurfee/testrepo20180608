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C650" w14:textId="29A42222" w:rsidR="00855982" w:rsidRDefault="009F697D" w:rsidP="00925D61">
      <w:pPr>
        <w:pStyle w:val="Title"/>
        <w:spacing w:after="240" w:line="360" w:lineRule="auto"/>
        <w:jc w:val="center"/>
        <w:rPr>
          <w:rFonts w:ascii="Georgia" w:hAnsi="Georgia"/>
        </w:rPr>
      </w:pPr>
      <w:ins w:id="0" w:author="Thomas Durfee" w:date="2017-10-21T16:27:00Z">
        <w:r>
          <w:rPr>
            <w:rFonts w:ascii="Georgia" w:hAnsi="Georgia"/>
          </w:rPr>
          <w:t xml:space="preserve">Eugene </w:t>
        </w:r>
      </w:ins>
      <w:del w:id="1" w:author="Thomas Durfee" w:date="2017-10-21T16:27:00Z">
        <w:r w:rsidR="0042646D" w:rsidDel="009F697D">
          <w:rPr>
            <w:rFonts w:ascii="Georgia" w:hAnsi="Georgia"/>
          </w:rPr>
          <w:delText xml:space="preserve">Class: </w:delText>
        </w:r>
        <w:r w:rsidR="009C6B0C" w:rsidRPr="009C6B0C" w:rsidDel="009F697D">
          <w:rPr>
            <w:rFonts w:ascii="Georgia" w:hAnsi="Georgia"/>
          </w:rPr>
          <w:delText>"</w:delText>
        </w:r>
        <w:r w:rsidR="0042646D" w:rsidDel="009F697D">
          <w:rPr>
            <w:rFonts w:ascii="Georgia" w:hAnsi="Georgia"/>
          </w:rPr>
          <w:delText>Title</w:delText>
        </w:r>
        <w:r w:rsidR="009C6B0C" w:rsidRPr="009C6B0C" w:rsidDel="009F697D">
          <w:rPr>
            <w:rFonts w:ascii="Georgia" w:hAnsi="Georgia"/>
          </w:rPr>
          <w:delText>"</w:delText>
        </w:r>
      </w:del>
      <w:proofErr w:type="spellStart"/>
      <w:ins w:id="2" w:author="Thomas Durfee" w:date="2017-10-21T16:27:00Z">
        <w:r>
          <w:rPr>
            <w:rFonts w:ascii="Georgia" w:hAnsi="Georgia"/>
          </w:rPr>
          <w:t>Bardach’s</w:t>
        </w:r>
        <w:proofErr w:type="spellEnd"/>
        <w:r>
          <w:rPr>
            <w:rFonts w:ascii="Georgia" w:hAnsi="Georgia"/>
          </w:rPr>
          <w:t xml:space="preserve"> Eightfold Path</w:t>
        </w:r>
      </w:ins>
    </w:p>
    <w:p w14:paraId="1E1DBF49" w14:textId="0A70EAE1" w:rsidR="009C6B0C" w:rsidRPr="009C6B0C" w:rsidRDefault="0042646D" w:rsidP="00925D61">
      <w:pPr>
        <w:jc w:val="center"/>
      </w:pPr>
      <w:r>
        <w:t>date</w:t>
      </w:r>
    </w:p>
    <w:p w14:paraId="69861816" w14:textId="77777777" w:rsidR="00972314" w:rsidRPr="009C6B0C" w:rsidRDefault="00972314" w:rsidP="00972314">
      <w:pPr>
        <w:pStyle w:val="Heading1"/>
        <w:spacing w:after="240" w:line="360" w:lineRule="auto"/>
        <w:rPr>
          <w:b/>
        </w:rPr>
      </w:pPr>
      <w:r>
        <w:rPr>
          <w:b/>
        </w:rPr>
        <w:t>Review / context</w:t>
      </w:r>
    </w:p>
    <w:p w14:paraId="5856FC2D" w14:textId="7DC37766" w:rsidR="00972314" w:rsidRPr="008D776C" w:rsidRDefault="00C42472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Below is a template for discussion policy analysis in terms of Eugene </w:t>
      </w:r>
      <w:proofErr w:type="spellStart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Bardach’s</w:t>
      </w:r>
      <w:proofErr w:type="spellEnd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r w:rsidRPr="00C42472">
        <w:rPr>
          <w:rFonts w:ascii="Georgia" w:eastAsia="Times New Roman" w:hAnsi="Georgia" w:cs="Arial"/>
          <w:i/>
          <w:color w:val="222222"/>
          <w:sz w:val="24"/>
          <w:szCs w:val="19"/>
          <w:lang w:eastAsia="en-US"/>
        </w:rPr>
        <w:t>Practical Guide for Policy Analysis: The Eightfold Path to More Effective Problem Solving</w:t>
      </w: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1C153D24" w14:textId="6A5F703E" w:rsidR="00972314" w:rsidRPr="009C6B0C" w:rsidRDefault="00972314" w:rsidP="00972314">
      <w:pPr>
        <w:pStyle w:val="Heading1"/>
        <w:spacing w:after="240" w:line="360" w:lineRule="auto"/>
        <w:rPr>
          <w:b/>
        </w:rPr>
      </w:pPr>
      <w:r>
        <w:rPr>
          <w:b/>
        </w:rPr>
        <w:t>Subject 1</w:t>
      </w:r>
      <w:r w:rsidR="00C42472">
        <w:rPr>
          <w:b/>
        </w:rPr>
        <w:t>: Define the Problem</w:t>
      </w:r>
    </w:p>
    <w:p w14:paraId="75D74C0A" w14:textId="77777777" w:rsidR="00972314" w:rsidRDefault="00972314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06CC05DA" w14:textId="1D8C0295" w:rsidR="00076E5F" w:rsidRPr="008D776C" w:rsidRDefault="00076E5F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55A00D0E" w14:textId="6C0AD0B7" w:rsidR="009C6B0C" w:rsidRPr="009C6B0C" w:rsidRDefault="00972314" w:rsidP="009C6B0C">
      <w:pPr>
        <w:pStyle w:val="Heading1"/>
        <w:spacing w:after="240" w:line="360" w:lineRule="auto"/>
        <w:rPr>
          <w:b/>
        </w:rPr>
      </w:pPr>
      <w:r>
        <w:rPr>
          <w:b/>
        </w:rPr>
        <w:t>Subject 2</w:t>
      </w:r>
      <w:r w:rsidR="00C42472">
        <w:rPr>
          <w:b/>
        </w:rPr>
        <w:t>: Assemble the evidence</w:t>
      </w:r>
    </w:p>
    <w:p w14:paraId="1D82BA95" w14:textId="6CA6CB29" w:rsidR="00A26C14" w:rsidRDefault="008D776C" w:rsidP="00CB2300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67D24DCF" w14:textId="767774C0" w:rsidR="00A26C14" w:rsidRDefault="00A26C14" w:rsidP="00A26C14"/>
    <w:p w14:paraId="695E119A" w14:textId="77BCFAD7" w:rsidR="00C42472" w:rsidRPr="009C6B0C" w:rsidRDefault="00C42472" w:rsidP="00C42472">
      <w:pPr>
        <w:pStyle w:val="Heading1"/>
        <w:spacing w:after="240" w:line="360" w:lineRule="auto"/>
        <w:rPr>
          <w:b/>
        </w:rPr>
      </w:pPr>
      <w:r>
        <w:rPr>
          <w:b/>
        </w:rPr>
        <w:lastRenderedPageBreak/>
        <w:t>Subject 3: Construct the alternatives</w:t>
      </w:r>
    </w:p>
    <w:p w14:paraId="58D61F34" w14:textId="77777777" w:rsidR="00C42472" w:rsidRDefault="00C42472" w:rsidP="00C42472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5FC6D173" w14:textId="198A457E" w:rsidR="00C42472" w:rsidRDefault="00C42472" w:rsidP="00A26C14"/>
    <w:p w14:paraId="1B2D9190" w14:textId="4D821723" w:rsidR="00C42472" w:rsidRPr="009C6B0C" w:rsidRDefault="00C42472" w:rsidP="00C42472">
      <w:pPr>
        <w:pStyle w:val="Heading1"/>
        <w:spacing w:after="240" w:line="360" w:lineRule="auto"/>
        <w:rPr>
          <w:b/>
        </w:rPr>
      </w:pPr>
      <w:r>
        <w:rPr>
          <w:b/>
        </w:rPr>
        <w:t xml:space="preserve">Subject 4: define the </w:t>
      </w:r>
      <w:proofErr w:type="gramStart"/>
      <w:r>
        <w:rPr>
          <w:b/>
        </w:rPr>
        <w:t>deci</w:t>
      </w:r>
      <w:bookmarkStart w:id="3" w:name="_GoBack"/>
      <w:bookmarkEnd w:id="3"/>
      <w:r>
        <w:rPr>
          <w:b/>
        </w:rPr>
        <w:t>sion making</w:t>
      </w:r>
      <w:proofErr w:type="gramEnd"/>
      <w:r>
        <w:rPr>
          <w:b/>
        </w:rPr>
        <w:t xml:space="preserve"> criteria</w:t>
      </w:r>
    </w:p>
    <w:p w14:paraId="3E360247" w14:textId="77777777" w:rsidR="00C42472" w:rsidRDefault="00C42472" w:rsidP="00C42472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6898AEA4" w14:textId="409F380B" w:rsidR="00C42472" w:rsidRDefault="00C42472" w:rsidP="00A26C14"/>
    <w:p w14:paraId="20ED2E23" w14:textId="0BC47CEA" w:rsidR="00C42472" w:rsidRPr="009C6B0C" w:rsidRDefault="00C42472" w:rsidP="00C42472">
      <w:pPr>
        <w:pStyle w:val="Heading1"/>
        <w:spacing w:after="240" w:line="360" w:lineRule="auto"/>
        <w:rPr>
          <w:b/>
        </w:rPr>
      </w:pPr>
      <w:r>
        <w:rPr>
          <w:b/>
        </w:rPr>
        <w:t>Subject 5: Project the likely outcomes</w:t>
      </w:r>
    </w:p>
    <w:p w14:paraId="460FBB13" w14:textId="77777777" w:rsidR="00C42472" w:rsidRDefault="00C42472" w:rsidP="00C42472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3735DC08" w14:textId="1B63BFA8" w:rsidR="00C42472" w:rsidRDefault="00C42472" w:rsidP="00A26C14"/>
    <w:p w14:paraId="430E510C" w14:textId="12254628" w:rsidR="00C42472" w:rsidRPr="009C6B0C" w:rsidRDefault="00C42472" w:rsidP="00C42472">
      <w:pPr>
        <w:pStyle w:val="Heading1"/>
        <w:spacing w:after="240" w:line="360" w:lineRule="auto"/>
        <w:rPr>
          <w:b/>
        </w:rPr>
      </w:pPr>
      <w:r>
        <w:rPr>
          <w:b/>
        </w:rPr>
        <w:lastRenderedPageBreak/>
        <w:t>Subject 6: Confront the likely tradeoffs</w:t>
      </w:r>
    </w:p>
    <w:p w14:paraId="1748184C" w14:textId="77777777" w:rsidR="00C42472" w:rsidRDefault="00C42472" w:rsidP="00C42472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5CBC56B0" w14:textId="74B83DBB" w:rsidR="00C42472" w:rsidRDefault="00C42472" w:rsidP="00A26C14"/>
    <w:p w14:paraId="73331621" w14:textId="5E688F5F" w:rsidR="00C42472" w:rsidRPr="009C6B0C" w:rsidRDefault="00C42472" w:rsidP="00C42472">
      <w:pPr>
        <w:pStyle w:val="Heading1"/>
        <w:spacing w:after="240" w:line="360" w:lineRule="auto"/>
        <w:rPr>
          <w:b/>
        </w:rPr>
      </w:pPr>
      <w:r>
        <w:rPr>
          <w:b/>
        </w:rPr>
        <w:t>Subject 7: Narrow the analysis to its core</w:t>
      </w:r>
    </w:p>
    <w:p w14:paraId="09E4ED0C" w14:textId="77777777" w:rsidR="00C42472" w:rsidRDefault="00C42472" w:rsidP="00C42472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5B2513DC" w14:textId="47E7E7A4" w:rsidR="00C42472" w:rsidRDefault="00C42472" w:rsidP="00A26C14"/>
    <w:p w14:paraId="6877EA09" w14:textId="148285B8" w:rsidR="00C42472" w:rsidRPr="009C6B0C" w:rsidRDefault="00C42472" w:rsidP="00C42472">
      <w:pPr>
        <w:pStyle w:val="Heading1"/>
        <w:spacing w:after="240" w:line="360" w:lineRule="auto"/>
        <w:rPr>
          <w:b/>
        </w:rPr>
      </w:pPr>
      <w:r>
        <w:rPr>
          <w:b/>
        </w:rPr>
        <w:t>Subject 8: tell your story</w:t>
      </w:r>
    </w:p>
    <w:p w14:paraId="5B5A381B" w14:textId="77777777" w:rsidR="00C42472" w:rsidRDefault="00C42472" w:rsidP="00C42472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26AE6B3A" w14:textId="77777777" w:rsidR="00C42472" w:rsidRPr="00A26C14" w:rsidRDefault="00C42472" w:rsidP="00A26C14"/>
    <w:sectPr w:rsidR="00C42472" w:rsidRPr="00A26C14" w:rsidSect="00957E0C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57FF9" w14:textId="77777777" w:rsidR="00464AEE" w:rsidRDefault="00464AEE" w:rsidP="00855982">
      <w:pPr>
        <w:spacing w:after="0" w:line="240" w:lineRule="auto"/>
      </w:pPr>
      <w:r>
        <w:separator/>
      </w:r>
    </w:p>
  </w:endnote>
  <w:endnote w:type="continuationSeparator" w:id="0">
    <w:p w14:paraId="22D9DE73" w14:textId="77777777" w:rsidR="00464AEE" w:rsidRDefault="00464AE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6C56" w14:textId="422E3B4F" w:rsidR="009A3973" w:rsidRDefault="009A39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3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1F7E9" w14:textId="77777777" w:rsidR="00464AEE" w:rsidRDefault="00464AEE" w:rsidP="00855982">
      <w:pPr>
        <w:spacing w:after="0" w:line="240" w:lineRule="auto"/>
      </w:pPr>
      <w:r>
        <w:separator/>
      </w:r>
    </w:p>
  </w:footnote>
  <w:footnote w:type="continuationSeparator" w:id="0">
    <w:p w14:paraId="5C1286AC" w14:textId="77777777" w:rsidR="00464AEE" w:rsidRDefault="00464AE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8D303C"/>
    <w:multiLevelType w:val="hybridMultilevel"/>
    <w:tmpl w:val="DE16A226"/>
    <w:lvl w:ilvl="0" w:tplc="F37C91CC">
      <w:start w:val="14"/>
      <w:numFmt w:val="bullet"/>
      <w:lvlText w:val="-"/>
      <w:lvlJc w:val="left"/>
      <w:pPr>
        <w:ind w:left="4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68C4462"/>
    <w:multiLevelType w:val="hybridMultilevel"/>
    <w:tmpl w:val="467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9577B"/>
    <w:multiLevelType w:val="hybridMultilevel"/>
    <w:tmpl w:val="BEC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5E82AE5"/>
    <w:multiLevelType w:val="hybridMultilevel"/>
    <w:tmpl w:val="B61C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8434B9C"/>
    <w:multiLevelType w:val="hybridMultilevel"/>
    <w:tmpl w:val="EB40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8"/>
  </w:num>
  <w:num w:numId="31">
    <w:abstractNumId w:val="16"/>
  </w:num>
  <w:num w:numId="32">
    <w:abstractNumId w:val="20"/>
  </w:num>
  <w:num w:numId="33">
    <w:abstractNumId w:val="22"/>
  </w:num>
  <w:num w:numId="3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Durfee">
    <w15:presenceInfo w15:providerId="Windows Live" w15:userId="9c2b15b1fda452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B0C"/>
    <w:rsid w:val="00065FC1"/>
    <w:rsid w:val="00075476"/>
    <w:rsid w:val="00076E5F"/>
    <w:rsid w:val="000C092B"/>
    <w:rsid w:val="000C4A25"/>
    <w:rsid w:val="001D4362"/>
    <w:rsid w:val="00323C43"/>
    <w:rsid w:val="00393109"/>
    <w:rsid w:val="0042646D"/>
    <w:rsid w:val="00464AEE"/>
    <w:rsid w:val="004B74FF"/>
    <w:rsid w:val="004D14BC"/>
    <w:rsid w:val="004D19D4"/>
    <w:rsid w:val="0057696A"/>
    <w:rsid w:val="0058433A"/>
    <w:rsid w:val="005939D1"/>
    <w:rsid w:val="005E5CB4"/>
    <w:rsid w:val="006E04F0"/>
    <w:rsid w:val="00703CBD"/>
    <w:rsid w:val="00715CDC"/>
    <w:rsid w:val="00750B6A"/>
    <w:rsid w:val="007833A7"/>
    <w:rsid w:val="0082137B"/>
    <w:rsid w:val="00855982"/>
    <w:rsid w:val="008757EF"/>
    <w:rsid w:val="008840DC"/>
    <w:rsid w:val="008D776C"/>
    <w:rsid w:val="00925D61"/>
    <w:rsid w:val="00957E0C"/>
    <w:rsid w:val="00972314"/>
    <w:rsid w:val="009A3973"/>
    <w:rsid w:val="009B6091"/>
    <w:rsid w:val="009C6B0C"/>
    <w:rsid w:val="009F697D"/>
    <w:rsid w:val="00A10484"/>
    <w:rsid w:val="00A26C14"/>
    <w:rsid w:val="00B31997"/>
    <w:rsid w:val="00B41B6B"/>
    <w:rsid w:val="00C42472"/>
    <w:rsid w:val="00CB2300"/>
    <w:rsid w:val="00D47EF5"/>
    <w:rsid w:val="00D62584"/>
    <w:rsid w:val="00DF6F32"/>
    <w:rsid w:val="00E1528F"/>
    <w:rsid w:val="00FA2EE3"/>
    <w:rsid w:val="00FD262C"/>
    <w:rsid w:val="00FF397A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8F93"/>
  <w15:docId w15:val="{CD544BAD-F4C2-47E5-B11F-21D8A623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A26C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14"/>
    <w:pPr>
      <w:keepNext/>
      <w:keepLines/>
      <w:spacing w:before="360"/>
      <w:outlineLvl w:val="1"/>
    </w:pPr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14"/>
    <w:pPr>
      <w:keepNext/>
      <w:keepLines/>
      <w:spacing w:before="200" w:after="120"/>
      <w:outlineLvl w:val="2"/>
    </w:pPr>
    <w:rPr>
      <w:rFonts w:ascii="Georgia" w:eastAsiaTheme="majorEastAsia" w:hAnsi="Georgia" w:cstheme="majorBidi"/>
      <w:bCs/>
      <w:color w:val="9F293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26C14"/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14"/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C14"/>
    <w:rPr>
      <w:rFonts w:ascii="Georgia" w:eastAsiaTheme="majorEastAsia" w:hAnsi="Georgia" w:cstheme="majorBidi"/>
      <w:bCs/>
      <w:color w:val="9F2936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1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D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fTop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94B335-5525-46A9-B5B4-DE786B0C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219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Durfee</dc:creator>
  <cp:lastModifiedBy>Thomas Durfee</cp:lastModifiedBy>
  <cp:revision>10</cp:revision>
  <dcterms:created xsi:type="dcterms:W3CDTF">2017-03-25T13:54:00Z</dcterms:created>
  <dcterms:modified xsi:type="dcterms:W3CDTF">2017-10-21T21:29:00Z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