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C650" w14:textId="1B801FF6" w:rsidR="00855982" w:rsidRDefault="0042646D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del w:id="0" w:author="Thomas Durfee" w:date="2017-10-21T16:29:00Z">
        <w:r w:rsidDel="001159ED">
          <w:rPr>
            <w:rFonts w:ascii="Georgia" w:hAnsi="Georgia"/>
          </w:rPr>
          <w:delText xml:space="preserve">Class: </w:delText>
        </w:r>
        <w:r w:rsidR="009C6B0C" w:rsidRPr="009C6B0C" w:rsidDel="001159ED">
          <w:rPr>
            <w:rFonts w:ascii="Georgia" w:hAnsi="Georgia"/>
          </w:rPr>
          <w:delText>"</w:delText>
        </w:r>
        <w:r w:rsidDel="001159ED">
          <w:rPr>
            <w:rFonts w:ascii="Georgia" w:hAnsi="Georgia"/>
          </w:rPr>
          <w:delText>Title</w:delText>
        </w:r>
        <w:r w:rsidR="009C6B0C" w:rsidRPr="009C6B0C" w:rsidDel="001159ED">
          <w:rPr>
            <w:rFonts w:ascii="Georgia" w:hAnsi="Georgia"/>
          </w:rPr>
          <w:delText>"</w:delText>
        </w:r>
      </w:del>
      <w:proofErr w:type="spellStart"/>
      <w:ins w:id="1" w:author="Thomas Durfee" w:date="2017-10-21T16:29:00Z">
        <w:r w:rsidR="001159ED">
          <w:rPr>
            <w:rFonts w:ascii="Georgia" w:hAnsi="Georgia"/>
          </w:rPr>
          <w:t>Kleiner’s</w:t>
        </w:r>
        <w:proofErr w:type="spellEnd"/>
        <w:r w:rsidR="001159ED">
          <w:rPr>
            <w:rFonts w:ascii="Georgia" w:hAnsi="Georgia"/>
          </w:rPr>
          <w:t xml:space="preserve"> Anatomy of a Paper</w:t>
        </w:r>
      </w:ins>
      <w:bookmarkStart w:id="2" w:name="_GoBack"/>
      <w:bookmarkEnd w:id="2"/>
    </w:p>
    <w:p w14:paraId="1E1DBF49" w14:textId="0A70EAE1" w:rsidR="009C6B0C" w:rsidRPr="009C6B0C" w:rsidRDefault="0042646D" w:rsidP="00925D61">
      <w:pPr>
        <w:jc w:val="center"/>
      </w:pPr>
      <w:r>
        <w:t>date</w:t>
      </w:r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Review / context</w:t>
      </w:r>
    </w:p>
    <w:p w14:paraId="5856FC2D" w14:textId="2096952B" w:rsidR="00972314" w:rsidRDefault="00C42472" w:rsidP="00972314">
      <w:pPr>
        <w:spacing w:line="360" w:lineRule="auto"/>
        <w:rPr>
          <w:ins w:id="3" w:author="Thomas J Durfee" w:date="2017-06-13T12:49:00Z"/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Below is a template for discussion policy analysis in terms of </w:t>
      </w:r>
      <w:r w:rsidR="00570107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xxx. This is taken from the methodology class of Morris </w:t>
      </w:r>
      <w:proofErr w:type="spellStart"/>
      <w:r w:rsidR="00570107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Kleiner</w:t>
      </w:r>
      <w:proofErr w:type="spellEnd"/>
    </w:p>
    <w:p w14:paraId="4BE5444C" w14:textId="77777777" w:rsidR="00570107" w:rsidRPr="008D776C" w:rsidRDefault="0057010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C153D24" w14:textId="6F80044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Subject 1</w:t>
      </w:r>
      <w:r w:rsidR="00C42472">
        <w:rPr>
          <w:b/>
        </w:rPr>
        <w:t xml:space="preserve">: </w:t>
      </w:r>
      <w:r w:rsidR="00570107">
        <w:rPr>
          <w:b/>
        </w:rPr>
        <w:t>Introduction</w:t>
      </w:r>
    </w:p>
    <w:p w14:paraId="75D74C0A" w14:textId="77777777" w:rsidR="00972314" w:rsidRDefault="00972314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06CC05DA" w14:textId="1D8C0295" w:rsidR="00076E5F" w:rsidRPr="008D776C" w:rsidRDefault="00076E5F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55A00D0E" w14:textId="67BB0821" w:rsidR="009C6B0C" w:rsidRPr="009C6B0C" w:rsidRDefault="00972314" w:rsidP="009C6B0C">
      <w:pPr>
        <w:pStyle w:val="Heading1"/>
        <w:spacing w:after="240" w:line="360" w:lineRule="auto"/>
        <w:rPr>
          <w:b/>
        </w:rPr>
      </w:pPr>
      <w:r>
        <w:rPr>
          <w:b/>
        </w:rPr>
        <w:t>Subject 2</w:t>
      </w:r>
      <w:r w:rsidR="00C42472">
        <w:rPr>
          <w:b/>
        </w:rPr>
        <w:t xml:space="preserve">: </w:t>
      </w:r>
      <w:r w:rsidR="00570107">
        <w:rPr>
          <w:b/>
        </w:rPr>
        <w:t>Background of the problem</w:t>
      </w:r>
    </w:p>
    <w:p w14:paraId="1D82BA95" w14:textId="6CA6CB29" w:rsidR="00A26C14" w:rsidRDefault="008D776C" w:rsidP="00CB2300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67D24DCF" w14:textId="767774C0" w:rsidR="00A26C14" w:rsidRDefault="00A26C14" w:rsidP="00A26C14"/>
    <w:p w14:paraId="695E119A" w14:textId="626ACEDD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lastRenderedPageBreak/>
        <w:t xml:space="preserve">Subject 3: </w:t>
      </w:r>
      <w:r w:rsidR="00570107">
        <w:rPr>
          <w:b/>
        </w:rPr>
        <w:t>Background of the policy</w:t>
      </w:r>
    </w:p>
    <w:p w14:paraId="58D61F34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5FC6D173" w14:textId="466FB0E9" w:rsidR="00C42472" w:rsidRDefault="00C42472" w:rsidP="00A26C14">
      <w:pPr>
        <w:rPr>
          <w:ins w:id="4" w:author="Thomas J Durfee" w:date="2017-06-13T12:49:00Z"/>
        </w:rPr>
      </w:pPr>
    </w:p>
    <w:p w14:paraId="45E2C4AB" w14:textId="77777777" w:rsidR="00570107" w:rsidRDefault="00570107" w:rsidP="00A26C14"/>
    <w:p w14:paraId="1B2D9190" w14:textId="093456A9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t xml:space="preserve">Subject 4: </w:t>
      </w:r>
      <w:r w:rsidR="00570107">
        <w:rPr>
          <w:b/>
        </w:rPr>
        <w:t>Current methods of research</w:t>
      </w:r>
    </w:p>
    <w:p w14:paraId="3E360247" w14:textId="4ED63D87" w:rsidR="00C42472" w:rsidRDefault="00C42472" w:rsidP="00C42472">
      <w:pPr>
        <w:spacing w:line="360" w:lineRule="auto"/>
        <w:rPr>
          <w:ins w:id="5" w:author="Thomas J Durfee" w:date="2017-06-13T12:46:00Z"/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0C03312F" w14:textId="43FBBE05" w:rsidR="00570107" w:rsidRDefault="00570107" w:rsidP="00C42472">
      <w:pPr>
        <w:spacing w:line="360" w:lineRule="auto"/>
        <w:rPr>
          <w:ins w:id="6" w:author="Thomas J Durfee" w:date="2017-06-13T12:49:00Z"/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2BB5AFD8" w14:textId="77777777" w:rsidR="00570107" w:rsidRDefault="00570107" w:rsidP="00C42472">
      <w:pPr>
        <w:spacing w:line="360" w:lineRule="auto"/>
        <w:rPr>
          <w:ins w:id="7" w:author="Thomas J Durfee" w:date="2017-06-13T12:46:00Z"/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E842039" w14:textId="798B1F12" w:rsidR="00570107" w:rsidRPr="009C6B0C" w:rsidRDefault="00570107" w:rsidP="00570107">
      <w:pPr>
        <w:pStyle w:val="Heading1"/>
        <w:spacing w:after="240" w:line="360" w:lineRule="auto"/>
        <w:rPr>
          <w:b/>
        </w:rPr>
      </w:pPr>
      <w:r>
        <w:rPr>
          <w:b/>
        </w:rPr>
        <w:t>Subject 5: The Instrument</w:t>
      </w:r>
    </w:p>
    <w:p w14:paraId="4DD4DEC8" w14:textId="77777777" w:rsidR="00570107" w:rsidRDefault="00570107" w:rsidP="00570107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2FC7610D" w14:textId="77777777" w:rsidR="00570107" w:rsidRDefault="00570107" w:rsidP="00C42472">
      <w:pPr>
        <w:spacing w:line="360" w:lineRule="auto"/>
        <w:rPr>
          <w:rFonts w:ascii="Georgia" w:hAnsi="Georgia"/>
        </w:rPr>
      </w:pPr>
    </w:p>
    <w:p w14:paraId="6898AEA4" w14:textId="409F380B" w:rsidR="00C42472" w:rsidRDefault="00C42472" w:rsidP="00A26C14"/>
    <w:p w14:paraId="1620CFE5" w14:textId="68846577" w:rsidR="00570107" w:rsidRPr="009C6B0C" w:rsidRDefault="00570107" w:rsidP="00570107">
      <w:pPr>
        <w:pStyle w:val="Heading1"/>
        <w:spacing w:after="240" w:line="360" w:lineRule="auto"/>
        <w:rPr>
          <w:b/>
        </w:rPr>
      </w:pPr>
      <w:r>
        <w:rPr>
          <w:b/>
        </w:rPr>
        <w:t>Subject 6: The Model</w:t>
      </w:r>
    </w:p>
    <w:p w14:paraId="03D43161" w14:textId="0CA081FC" w:rsidR="00570107" w:rsidRDefault="00570107" w:rsidP="00570107">
      <w:pPr>
        <w:spacing w:line="360" w:lineRule="auto"/>
        <w:rPr>
          <w:ins w:id="8" w:author="Thomas J Durfee" w:date="2017-06-13T12:47:00Z"/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04A75693" w14:textId="2B2C7869" w:rsidR="00570107" w:rsidRDefault="00570107" w:rsidP="00570107">
      <w:pPr>
        <w:spacing w:line="360" w:lineRule="auto"/>
        <w:rPr>
          <w:ins w:id="9" w:author="Thomas J Durfee" w:date="2017-06-13T12:48:00Z"/>
          <w:rFonts w:ascii="Georgia" w:hAnsi="Georgia"/>
        </w:rPr>
      </w:pPr>
    </w:p>
    <w:p w14:paraId="64141687" w14:textId="77777777" w:rsidR="00570107" w:rsidRDefault="00570107" w:rsidP="00570107">
      <w:pPr>
        <w:spacing w:line="360" w:lineRule="auto"/>
        <w:rPr>
          <w:rFonts w:ascii="Georgia" w:hAnsi="Georgia"/>
        </w:rPr>
      </w:pPr>
    </w:p>
    <w:p w14:paraId="040B3DB7" w14:textId="1163AFB4" w:rsidR="00570107" w:rsidRPr="009C6B0C" w:rsidRDefault="00570107" w:rsidP="00570107">
      <w:pPr>
        <w:pStyle w:val="Heading1"/>
        <w:spacing w:after="240" w:line="360" w:lineRule="auto"/>
        <w:rPr>
          <w:b/>
        </w:rPr>
      </w:pPr>
      <w:r>
        <w:rPr>
          <w:b/>
        </w:rPr>
        <w:t>Subject 7: Data</w:t>
      </w:r>
    </w:p>
    <w:p w14:paraId="3E4B3F12" w14:textId="77777777" w:rsidR="00570107" w:rsidRDefault="00570107" w:rsidP="00570107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3735DC08" w14:textId="1B63BFA8" w:rsidR="00C42472" w:rsidRDefault="00C42472" w:rsidP="00A26C14"/>
    <w:p w14:paraId="5CBC56B0" w14:textId="74B83DBB" w:rsidR="00C42472" w:rsidRDefault="00C42472" w:rsidP="00A26C14"/>
    <w:p w14:paraId="73331621" w14:textId="38155679" w:rsidR="00C42472" w:rsidRPr="009C6B0C" w:rsidRDefault="00C42472" w:rsidP="00C42472">
      <w:pPr>
        <w:pStyle w:val="Heading1"/>
        <w:spacing w:after="240" w:line="360" w:lineRule="auto"/>
        <w:rPr>
          <w:b/>
        </w:rPr>
      </w:pPr>
      <w:r>
        <w:rPr>
          <w:b/>
        </w:rPr>
        <w:t>Subject</w:t>
      </w:r>
      <w:r w:rsidR="00570107">
        <w:rPr>
          <w:b/>
        </w:rPr>
        <w:t xml:space="preserve"> 8</w:t>
      </w:r>
      <w:r>
        <w:rPr>
          <w:b/>
        </w:rPr>
        <w:t xml:space="preserve">: </w:t>
      </w:r>
      <w:r w:rsidR="00570107">
        <w:rPr>
          <w:b/>
        </w:rPr>
        <w:t>Results</w:t>
      </w:r>
    </w:p>
    <w:p w14:paraId="09E4ED0C" w14:textId="77777777" w:rsidR="00C42472" w:rsidRDefault="00C42472" w:rsidP="00C42472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lastRenderedPageBreak/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31AE7337" w14:textId="77777777" w:rsidR="00570107" w:rsidRDefault="00570107" w:rsidP="00570107"/>
    <w:p w14:paraId="0C86DE26" w14:textId="46B56956" w:rsidR="00570107" w:rsidRPr="009C6B0C" w:rsidRDefault="00570107" w:rsidP="00570107">
      <w:pPr>
        <w:pStyle w:val="Heading1"/>
        <w:spacing w:after="240" w:line="360" w:lineRule="auto"/>
        <w:rPr>
          <w:b/>
        </w:rPr>
      </w:pPr>
      <w:r>
        <w:rPr>
          <w:b/>
        </w:rPr>
        <w:t>Subject 9: Analysis of Results</w:t>
      </w:r>
    </w:p>
    <w:p w14:paraId="2D051120" w14:textId="77777777" w:rsidR="00570107" w:rsidRDefault="00570107" w:rsidP="00570107">
      <w:pPr>
        <w:spacing w:line="360" w:lineRule="auto"/>
        <w:rPr>
          <w:rFonts w:ascii="Georgia" w:hAnsi="Georgia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4CD9FE43" w14:textId="0D26341C" w:rsidR="00570107" w:rsidRDefault="00570107" w:rsidP="00570107">
      <w:pPr>
        <w:rPr>
          <w:ins w:id="10" w:author="Thomas J Durfee" w:date="2017-06-13T12:48:00Z"/>
        </w:rPr>
      </w:pPr>
    </w:p>
    <w:p w14:paraId="0DA9D903" w14:textId="77777777" w:rsidR="00570107" w:rsidRDefault="00570107" w:rsidP="00570107"/>
    <w:p w14:paraId="36027024" w14:textId="77777777" w:rsidR="00570107" w:rsidRPr="009C6B0C" w:rsidRDefault="00570107" w:rsidP="00570107">
      <w:pPr>
        <w:pStyle w:val="Heading1"/>
        <w:spacing w:after="240" w:line="360" w:lineRule="auto"/>
        <w:rPr>
          <w:b/>
        </w:rPr>
      </w:pPr>
      <w:r>
        <w:rPr>
          <w:b/>
        </w:rPr>
        <w:t>Subject 10: Robustness of results</w:t>
      </w:r>
    </w:p>
    <w:p w14:paraId="1694DF7C" w14:textId="77777777" w:rsidR="00570107" w:rsidRDefault="00570107" w:rsidP="00570107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28D1839E" w14:textId="77777777" w:rsidR="00570107" w:rsidRDefault="00570107" w:rsidP="00570107">
      <w:pPr>
        <w:pStyle w:val="Heading1"/>
        <w:spacing w:after="240" w:line="360" w:lineRule="auto"/>
        <w:rPr>
          <w:b/>
        </w:rPr>
      </w:pPr>
    </w:p>
    <w:p w14:paraId="3ED2E7EE" w14:textId="4A399A91" w:rsidR="00570107" w:rsidRPr="009C6B0C" w:rsidRDefault="00570107" w:rsidP="00570107">
      <w:pPr>
        <w:pStyle w:val="Heading1"/>
        <w:spacing w:after="240" w:line="360" w:lineRule="auto"/>
        <w:rPr>
          <w:b/>
        </w:rPr>
      </w:pPr>
      <w:r>
        <w:rPr>
          <w:b/>
        </w:rPr>
        <w:t>Subject 11: Implications of Results and Conclusions</w:t>
      </w:r>
    </w:p>
    <w:p w14:paraId="3C18658F" w14:textId="77777777" w:rsidR="00570107" w:rsidRDefault="00570107" w:rsidP="00570107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dolor sit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dolore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Duis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dolore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6592F890" w14:textId="3DB30455" w:rsidR="00570107" w:rsidRDefault="00570107" w:rsidP="00570107">
      <w:pPr>
        <w:spacing w:line="360" w:lineRule="auto"/>
        <w:rPr>
          <w:rFonts w:ascii="Georgia" w:hAnsi="Georgia"/>
        </w:rPr>
      </w:pPr>
    </w:p>
    <w:p w14:paraId="26AE6B3A" w14:textId="77777777" w:rsidR="00C42472" w:rsidRPr="00A26C14" w:rsidRDefault="00C42472" w:rsidP="00A26C14"/>
    <w:sectPr w:rsidR="00C42472" w:rsidRPr="00A26C14" w:rsidSect="00957E0C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57FF9" w14:textId="77777777" w:rsidR="00464AEE" w:rsidRDefault="00464AEE" w:rsidP="00855982">
      <w:pPr>
        <w:spacing w:after="0" w:line="240" w:lineRule="auto"/>
      </w:pPr>
      <w:r>
        <w:separator/>
      </w:r>
    </w:p>
  </w:endnote>
  <w:endnote w:type="continuationSeparator" w:id="0">
    <w:p w14:paraId="22D9DE73" w14:textId="77777777" w:rsidR="00464AEE" w:rsidRDefault="00464A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395C6700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1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1F7E9" w14:textId="77777777" w:rsidR="00464AEE" w:rsidRDefault="00464AEE" w:rsidP="00855982">
      <w:pPr>
        <w:spacing w:after="0" w:line="240" w:lineRule="auto"/>
      </w:pPr>
      <w:r>
        <w:separator/>
      </w:r>
    </w:p>
  </w:footnote>
  <w:footnote w:type="continuationSeparator" w:id="0">
    <w:p w14:paraId="5C1286AC" w14:textId="77777777" w:rsidR="00464AEE" w:rsidRDefault="00464A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16"/>
  </w:num>
  <w:num w:numId="32">
    <w:abstractNumId w:val="20"/>
  </w:num>
  <w:num w:numId="33">
    <w:abstractNumId w:val="22"/>
  </w:num>
  <w:num w:numId="3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Durfee">
    <w15:presenceInfo w15:providerId="Windows Live" w15:userId="9c2b15b1fda45200"/>
  </w15:person>
  <w15:person w15:author="Thomas J Durfee">
    <w15:presenceInfo w15:providerId="None" w15:userId="Thomas J Durf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B0C"/>
    <w:rsid w:val="00065FC1"/>
    <w:rsid w:val="00075476"/>
    <w:rsid w:val="00076E5F"/>
    <w:rsid w:val="000C092B"/>
    <w:rsid w:val="000C4A25"/>
    <w:rsid w:val="001159ED"/>
    <w:rsid w:val="001D4362"/>
    <w:rsid w:val="00323C43"/>
    <w:rsid w:val="00393109"/>
    <w:rsid w:val="0042646D"/>
    <w:rsid w:val="00464AEE"/>
    <w:rsid w:val="004B74FF"/>
    <w:rsid w:val="004D14BC"/>
    <w:rsid w:val="004D19D4"/>
    <w:rsid w:val="00570107"/>
    <w:rsid w:val="0057696A"/>
    <w:rsid w:val="0058433A"/>
    <w:rsid w:val="005939D1"/>
    <w:rsid w:val="005E5CB4"/>
    <w:rsid w:val="006E04F0"/>
    <w:rsid w:val="00703CBD"/>
    <w:rsid w:val="00715CDC"/>
    <w:rsid w:val="00750B6A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A3973"/>
    <w:rsid w:val="009B6091"/>
    <w:rsid w:val="009C6B0C"/>
    <w:rsid w:val="00A10484"/>
    <w:rsid w:val="00A26C14"/>
    <w:rsid w:val="00B31997"/>
    <w:rsid w:val="00B41B6B"/>
    <w:rsid w:val="00C42472"/>
    <w:rsid w:val="00CB2300"/>
    <w:rsid w:val="00D47EF5"/>
    <w:rsid w:val="00D62584"/>
    <w:rsid w:val="00DF6F32"/>
    <w:rsid w:val="00E1528F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  <w15:docId w15:val="{CD544BAD-F4C2-47E5-B11F-21D8A623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Top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C8FE0FE-E6FE-4BDC-80C7-1FEE58CF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229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Durfee</cp:lastModifiedBy>
  <cp:revision>11</cp:revision>
  <dcterms:created xsi:type="dcterms:W3CDTF">2017-03-25T13:54:00Z</dcterms:created>
  <dcterms:modified xsi:type="dcterms:W3CDTF">2017-10-21T21:30:00Z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